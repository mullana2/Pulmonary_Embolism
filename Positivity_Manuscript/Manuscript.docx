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4C67" w14:textId="77777777" w:rsidR="00A41AAD" w:rsidRPr="00A41AAD" w:rsidRDefault="00A41AAD" w:rsidP="00A41AAD">
      <w:pPr>
        <w:spacing w:line="480" w:lineRule="auto"/>
        <w:jc w:val="both"/>
        <w:rPr>
          <w:rFonts w:cstheme="minorHAnsi"/>
          <w:b/>
          <w:bCs/>
          <w:color w:val="000000"/>
          <w:sz w:val="24"/>
          <w:szCs w:val="24"/>
          <w:shd w:val="clear" w:color="auto" w:fill="FFFFFF"/>
        </w:rPr>
      </w:pPr>
      <w:r w:rsidRPr="00A41AAD">
        <w:rPr>
          <w:rFonts w:cstheme="minorHAnsi"/>
          <w:b/>
          <w:bCs/>
          <w:color w:val="000000"/>
          <w:sz w:val="24"/>
          <w:szCs w:val="24"/>
          <w:shd w:val="clear" w:color="auto" w:fill="FFFFFF"/>
        </w:rPr>
        <w:t>INTRODUCTION</w:t>
      </w:r>
    </w:p>
    <w:p w14:paraId="02B3D3F4" w14:textId="73F497AD" w:rsidR="00A41AAD" w:rsidRPr="00A41AAD" w:rsidRDefault="00A41AAD" w:rsidP="00A41AAD">
      <w:pPr>
        <w:spacing w:line="480" w:lineRule="auto"/>
        <w:ind w:firstLine="720"/>
        <w:jc w:val="both"/>
        <w:rPr>
          <w:rFonts w:cstheme="minorHAnsi"/>
          <w:color w:val="000000"/>
          <w:sz w:val="24"/>
          <w:szCs w:val="24"/>
          <w:shd w:val="clear" w:color="auto" w:fill="FFFFFF"/>
        </w:rPr>
      </w:pPr>
      <w:r w:rsidRPr="00A41AAD">
        <w:rPr>
          <w:rFonts w:cstheme="minorHAnsi"/>
          <w:color w:val="000000"/>
          <w:sz w:val="24"/>
          <w:szCs w:val="24"/>
          <w:shd w:val="clear" w:color="auto" w:fill="FFFFFF"/>
        </w:rPr>
        <w:t>Chest pain is the 2</w:t>
      </w:r>
      <w:r w:rsidRPr="00A41AAD">
        <w:rPr>
          <w:rFonts w:cstheme="minorHAnsi"/>
          <w:color w:val="000000"/>
          <w:sz w:val="24"/>
          <w:szCs w:val="24"/>
          <w:shd w:val="clear" w:color="auto" w:fill="FFFFFF"/>
          <w:vertAlign w:val="superscript"/>
        </w:rPr>
        <w:t>nd</w:t>
      </w:r>
      <w:r w:rsidRPr="00A41AAD">
        <w:rPr>
          <w:rFonts w:cstheme="minorHAnsi"/>
          <w:color w:val="000000"/>
          <w:sz w:val="24"/>
          <w:szCs w:val="24"/>
          <w:shd w:val="clear" w:color="auto" w:fill="FFFFFF"/>
        </w:rPr>
        <w:t xml:space="preserve"> most frequent cause of emergency room (ER) visits in the US, accounting for nearly 6 million visits. While the causes of chest pain can vary, pulmonary embolism (PE) is frequently in the differential diagnosis. PE in itself is one of the leading causes of mortality with estimates suggesting that about 100,000</w:t>
      </w:r>
      <w:r w:rsidR="002A3C03">
        <w:rPr>
          <w:rFonts w:cstheme="minorHAnsi"/>
          <w:color w:val="000000"/>
          <w:sz w:val="24"/>
          <w:szCs w:val="24"/>
          <w:shd w:val="clear" w:color="auto" w:fill="FFFFFF"/>
        </w:rPr>
        <w:t>-200,000</w:t>
      </w:r>
      <w:r w:rsidRPr="00A41AAD">
        <w:rPr>
          <w:rFonts w:cstheme="minorHAnsi"/>
          <w:color w:val="000000"/>
          <w:sz w:val="24"/>
          <w:szCs w:val="24"/>
          <w:shd w:val="clear" w:color="auto" w:fill="FFFFFF"/>
        </w:rPr>
        <w:t xml:space="preserve"> patients die each year from pulmonary embolism.</w:t>
      </w:r>
      <w:r w:rsidR="0009782F">
        <w:rPr>
          <w:rFonts w:cstheme="minorHAnsi"/>
          <w:color w:val="000000"/>
          <w:sz w:val="24"/>
          <w:szCs w:val="24"/>
          <w:shd w:val="clear" w:color="auto" w:fill="FFFFFF"/>
        </w:rPr>
        <w:fldChar w:fldCharType="begin"/>
      </w:r>
      <w:r w:rsidR="00224F95">
        <w:rPr>
          <w:rFonts w:cstheme="minorHAnsi"/>
          <w:color w:val="000000"/>
          <w:sz w:val="24"/>
          <w:szCs w:val="24"/>
          <w:shd w:val="clear" w:color="auto" w:fill="FFFFFF"/>
        </w:rPr>
        <w:instrText xml:space="preserve"> ADDIN EN.CITE &lt;EndNote&gt;&lt;Cite&gt;&lt;Author&gt;Osman&lt;/Author&gt;&lt;Year&gt;2018&lt;/Year&gt;&lt;RecNum&gt;1&lt;/RecNum&gt;&lt;IDText&gt;6-10&lt;/IDText&gt;&lt;DisplayText&gt;&lt;style face="superscript"&gt;1&lt;/style&gt;&lt;/DisplayText&gt;&lt;record&gt;&lt;rec-number&gt;1&lt;/rec-number&gt;&lt;foreign-keys&gt;&lt;key app="EN" db-id="sefxfz2djesf07ezfxivfzfe09aeeafvdezz" timestamp="1559324404"&gt;1&lt;/key&gt;&lt;/foreign-keys&gt;&lt;ref-type name="Journal Article"&gt;17&lt;/ref-type&gt;&lt;contributors&gt;&lt;authors&gt;&lt;author&gt;Osman, M.&lt;/author&gt;&lt;author&gt;Subedi, S. K.&lt;/author&gt;&lt;author&gt;Ahmed, A.&lt;/author&gt;&lt;author&gt;Khan, J.&lt;/author&gt;&lt;author&gt;Dawood, T.&lt;/author&gt;&lt;author&gt;Rios-Bedoya, C. F.&lt;/author&gt;&lt;author&gt;Bachuwa, G.&lt;/author&gt;&lt;/authors&gt;&lt;/contributors&gt;&lt;auth-address&gt;Department of Medicine, Hurley Medical Center, Michigan State University, Flint, MI, USA.&lt;/auth-address&gt;&lt;titles&gt;&lt;title&gt;Computed tomography pulmonary angiography is overused to diagnose pulmonary embolism in the emergency department of academic community hospital&lt;/title&gt;&lt;secondary-title&gt;J Community Hosp Intern Med Perspect&lt;/secondary-title&gt;&lt;/titles&gt;&lt;periodical&gt;&lt;full-title&gt;J Community Hosp Intern Med Perspect&lt;/full-title&gt;&lt;/periodical&gt;&lt;pages&gt;6-10&lt;/pages&gt;&lt;volume&gt;8&lt;/volume&gt;&lt;number&gt;1&lt;/number&gt;&lt;edition&gt;2018/02/15&lt;/edition&gt;&lt;keywords&gt;&lt;keyword&gt;Computed tomography pulmonary angiography&lt;/keyword&gt;&lt;keyword&gt;D-dimer assay&lt;/keyword&gt;&lt;keyword&gt;Emergency Department&lt;/keyword&gt;&lt;keyword&gt;modified Wells score&lt;/keyword&gt;&lt;keyword&gt;pulmonary embolism&lt;/keyword&gt;&lt;/keywords&gt;&lt;dates&gt;&lt;year&gt;2018&lt;/year&gt;&lt;/dates&gt;&lt;isbn&gt;2000-9666 (Print)&amp;#xD;2000-9666 (Linking)&lt;/isbn&gt;&lt;accession-num&gt;29441158&lt;/accession-num&gt;&lt;urls&gt;&lt;related-urls&gt;&lt;url&gt;https://www.ncbi.nlm.nih.gov/pubmed/29441158&lt;/url&gt;&lt;url&gt;https://www.ncbi.nlm.nih.gov/pmc/articles/PMC5804676/pdf/zjch-8-1428024.pdf&lt;/url&gt;&lt;/related-urls&gt;&lt;/urls&gt;&lt;custom2&gt;PMC5804676&lt;/custom2&gt;&lt;electronic-resource-num&gt;10.1080/20009666.2018.1428024&lt;/electronic-resource-num&gt;&lt;/record&gt;&lt;/Cite&gt;&lt;/EndNote&gt;</w:instrText>
      </w:r>
      <w:r w:rsidR="0009782F">
        <w:rPr>
          <w:rFonts w:cstheme="minorHAnsi"/>
          <w:color w:val="000000"/>
          <w:sz w:val="24"/>
          <w:szCs w:val="24"/>
          <w:shd w:val="clear" w:color="auto" w:fill="FFFFFF"/>
        </w:rPr>
        <w:fldChar w:fldCharType="separate"/>
      </w:r>
      <w:r w:rsidR="0009782F" w:rsidRPr="0009782F">
        <w:rPr>
          <w:rFonts w:cstheme="minorHAnsi"/>
          <w:noProof/>
          <w:color w:val="000000"/>
          <w:sz w:val="24"/>
          <w:szCs w:val="24"/>
          <w:shd w:val="clear" w:color="auto" w:fill="FFFFFF"/>
          <w:vertAlign w:val="superscript"/>
        </w:rPr>
        <w:t>1</w:t>
      </w:r>
      <w:r w:rsidR="0009782F">
        <w:rPr>
          <w:rFonts w:cstheme="minorHAnsi"/>
          <w:color w:val="000000"/>
          <w:sz w:val="24"/>
          <w:szCs w:val="24"/>
          <w:shd w:val="clear" w:color="auto" w:fill="FFFFFF"/>
        </w:rPr>
        <w:fldChar w:fldCharType="end"/>
      </w:r>
      <w:r w:rsidR="00CA0E67">
        <w:rPr>
          <w:rFonts w:cstheme="minorHAnsi"/>
          <w:color w:val="000000"/>
          <w:sz w:val="24"/>
          <w:szCs w:val="24"/>
          <w:shd w:val="clear" w:color="auto" w:fill="FFFFFF"/>
        </w:rPr>
        <w:t xml:space="preserve"> </w:t>
      </w:r>
      <w:r w:rsidRPr="00A41AAD">
        <w:rPr>
          <w:rFonts w:cstheme="minorHAnsi"/>
          <w:color w:val="000000"/>
          <w:sz w:val="24"/>
          <w:szCs w:val="24"/>
          <w:shd w:val="clear" w:color="auto" w:fill="FFFFFF"/>
        </w:rPr>
        <w:t>When PE is suspected, the current guidelines</w:t>
      </w:r>
      <w:r w:rsidRPr="00A41AAD">
        <w:rPr>
          <w:rFonts w:cstheme="minorHAnsi"/>
          <w:color w:val="000000"/>
          <w:sz w:val="24"/>
          <w:szCs w:val="24"/>
          <w:shd w:val="clear" w:color="auto" w:fill="FFFFFF"/>
        </w:rPr>
        <w:fldChar w:fldCharType="begin">
          <w:fldData xml:space="preserve">PEVuZE5vdGU+PENpdGU+PEF1dGhvcj5Lb25zdGFudGluaWRlczwvQXV0aG9yPjxZZWFyPjIwMTQ8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</w:fldData>
        </w:fldChar>
      </w:r>
      <w:r w:rsidR="008C0E53">
        <w:rPr>
          <w:rFonts w:cstheme="minorHAnsi"/>
          <w:color w:val="000000"/>
          <w:sz w:val="24"/>
          <w:szCs w:val="24"/>
          <w:shd w:val="clear" w:color="auto" w:fill="FFFFFF"/>
        </w:rPr>
        <w:instrText xml:space="preserve"> ADDIN EN.CITE </w:instrText>
      </w:r>
      <w:r w:rsidR="008C0E53">
        <w:rPr>
          <w:rFonts w:cstheme="minorHAnsi"/>
          <w:color w:val="000000"/>
          <w:sz w:val="24"/>
          <w:szCs w:val="24"/>
          <w:shd w:val="clear" w:color="auto" w:fill="FFFFFF"/>
        </w:rPr>
        <w:fldChar w:fldCharType="begin">
          <w:fldData xml:space="preserve">PEVuZE5vdGU+PENpdGU+PEF1dGhvcj5Lb25zdGFudGluaWRlczwvQXV0aG9yPjxZZWFyPjIwMTQ8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</w:fldData>
        </w:fldChar>
      </w:r>
      <w:r w:rsidR="008C0E53">
        <w:rPr>
          <w:rFonts w:cstheme="minorHAnsi"/>
          <w:color w:val="000000"/>
          <w:sz w:val="24"/>
          <w:szCs w:val="24"/>
          <w:shd w:val="clear" w:color="auto" w:fill="FFFFFF"/>
        </w:rPr>
        <w:instrText xml:space="preserve"> ADDIN EN.CITE.DATA </w:instrText>
      </w:r>
      <w:r w:rsidR="008C0E53">
        <w:rPr>
          <w:rFonts w:cstheme="minorHAnsi"/>
          <w:color w:val="000000"/>
          <w:sz w:val="24"/>
          <w:szCs w:val="24"/>
          <w:shd w:val="clear" w:color="auto" w:fill="FFFFFF"/>
        </w:rPr>
      </w:r>
      <w:r w:rsidR="008C0E53">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r>
      <w:r w:rsidRPr="00A41AAD">
        <w:rPr>
          <w:rFonts w:cstheme="minorHAnsi"/>
          <w:color w:val="000000"/>
          <w:sz w:val="24"/>
          <w:szCs w:val="24"/>
          <w:shd w:val="clear" w:color="auto" w:fill="FFFFFF"/>
        </w:rPr>
        <w:fldChar w:fldCharType="separate"/>
      </w:r>
      <w:r w:rsidR="0009782F" w:rsidRPr="0009782F">
        <w:rPr>
          <w:rFonts w:cstheme="minorHAnsi"/>
          <w:noProof/>
          <w:color w:val="000000"/>
          <w:sz w:val="24"/>
          <w:szCs w:val="24"/>
          <w:shd w:val="clear" w:color="auto" w:fill="FFFFFF"/>
          <w:vertAlign w:val="superscript"/>
        </w:rPr>
        <w:t>2</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suggest the use of clinical criteria like modified Wells score, modified Geneva score for risk stratification. Diagnostic testing by computed tomographic pulmonary angiography (CTPA) or Ventilation-perfusion (VQ) scans is suggested based on clinical presentation, patient symptoms, d-dimer test, and pre-test probability. However, multiple prior studies have raised a concern about overutilization of CTPA and non-adherence to the use of clinical probability scores.</w:t>
      </w:r>
      <w:r w:rsidR="002A3266">
        <w:rPr>
          <w:rFonts w:cstheme="minorHAnsi"/>
          <w:color w:val="000000"/>
          <w:sz w:val="24"/>
          <w:szCs w:val="24"/>
          <w:shd w:val="clear" w:color="auto" w:fill="FFFFFF"/>
        </w:rPr>
        <w:fldChar w:fldCharType="begin">
          <w:fldData xml:space="preserve">PEVuZE5vdGU+PENpdGU+PEF1dGhvcj5QZXJlcmE8L0F1dGhvcj48WWVhcj4yMDE3PC9ZZWFyPjxS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</w:fldData>
        </w:fldChar>
      </w:r>
      <w:r w:rsidR="008C0E53">
        <w:rPr>
          <w:rFonts w:cstheme="minorHAnsi"/>
          <w:color w:val="000000"/>
          <w:sz w:val="24"/>
          <w:szCs w:val="24"/>
          <w:shd w:val="clear" w:color="auto" w:fill="FFFFFF"/>
        </w:rPr>
        <w:instrText xml:space="preserve"> ADDIN EN.CITE </w:instrText>
      </w:r>
      <w:r w:rsidR="008C0E53">
        <w:rPr>
          <w:rFonts w:cstheme="minorHAnsi"/>
          <w:color w:val="000000"/>
          <w:sz w:val="24"/>
          <w:szCs w:val="24"/>
          <w:shd w:val="clear" w:color="auto" w:fill="FFFFFF"/>
        </w:rPr>
        <w:fldChar w:fldCharType="begin">
          <w:fldData xml:space="preserve">PEVuZE5vdGU+PENpdGU+PEF1dGhvcj5QZXJlcmE8L0F1dGhvcj48WWVhcj4yMDE3PC9ZZWFyPjxS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</w:fldData>
        </w:fldChar>
      </w:r>
      <w:r w:rsidR="008C0E53">
        <w:rPr>
          <w:rFonts w:cstheme="minorHAnsi"/>
          <w:color w:val="000000"/>
          <w:sz w:val="24"/>
          <w:szCs w:val="24"/>
          <w:shd w:val="clear" w:color="auto" w:fill="FFFFFF"/>
        </w:rPr>
        <w:instrText xml:space="preserve"> ADDIN EN.CITE.DATA </w:instrText>
      </w:r>
      <w:r w:rsidR="008C0E53">
        <w:rPr>
          <w:rFonts w:cstheme="minorHAnsi"/>
          <w:color w:val="000000"/>
          <w:sz w:val="24"/>
          <w:szCs w:val="24"/>
          <w:shd w:val="clear" w:color="auto" w:fill="FFFFFF"/>
        </w:rPr>
      </w:r>
      <w:r w:rsidR="008C0E53">
        <w:rPr>
          <w:rFonts w:cstheme="minorHAnsi"/>
          <w:color w:val="000000"/>
          <w:sz w:val="24"/>
          <w:szCs w:val="24"/>
          <w:shd w:val="clear" w:color="auto" w:fill="FFFFFF"/>
        </w:rPr>
        <w:fldChar w:fldCharType="end"/>
      </w:r>
      <w:r w:rsidR="002A3266">
        <w:rPr>
          <w:rFonts w:cstheme="minorHAnsi"/>
          <w:color w:val="000000"/>
          <w:sz w:val="24"/>
          <w:szCs w:val="24"/>
          <w:shd w:val="clear" w:color="auto" w:fill="FFFFFF"/>
        </w:rPr>
      </w:r>
      <w:r w:rsidR="002A3266">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3,4</w:t>
      </w:r>
      <w:r w:rsidR="002A3266">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The trends towards the use of CTPA is on the rise, with usage greater than 10 times over the last decade.</w:t>
      </w:r>
      <w:r w:rsidRPr="00A41AAD">
        <w:rPr>
          <w:rFonts w:cstheme="minorHAnsi"/>
          <w:color w:val="000000"/>
          <w:sz w:val="24"/>
          <w:szCs w:val="24"/>
          <w:shd w:val="clear" w:color="auto" w:fill="FFFFFF"/>
        </w:rPr>
        <w:fldChar w:fldCharType="begin"/>
      </w:r>
      <w:r w:rsidR="008C0E53">
        <w:rPr>
          <w:rFonts w:cstheme="minorHAnsi"/>
          <w:color w:val="000000"/>
          <w:sz w:val="24"/>
          <w:szCs w:val="24"/>
          <w:shd w:val="clear" w:color="auto" w:fill="FFFFFF"/>
        </w:rPr>
        <w:instrText xml:space="preserve"> ADDIN EN.CITE &lt;EndNote&gt;&lt;Cite&gt;&lt;Author&gt;Weir&lt;/Author&gt;&lt;Year&gt;2010&lt;/Year&gt;&lt;RecNum&gt;2&lt;/RecNum&gt;&lt;IDText&gt;5-9&lt;/IDText&gt;&lt;DisplayText&gt;&lt;style face="superscript"&gt;5&lt;/style&gt;&lt;/DisplayText&gt;&lt;record&gt;&lt;rec-number&gt;2&lt;/rec-number&gt;&lt;foreign-keys&gt;&lt;key app="EN" db-id="xt55t09so0wtvkezx5qvtwf0ztrex05pde5e" timestamp="1546263120"&gt;2&lt;/key&gt;&lt;/foreign-keys&gt;&lt;ref-type name="Journal Article"&gt;17&lt;/ref-type&gt;&lt;contributors&gt;&lt;authors&gt;&lt;author&gt;Weir, I. D.&lt;/author&gt;&lt;author&gt;Drescher, F.&lt;/author&gt;&lt;author&gt;Cousin, D.&lt;/author&gt;&lt;author&gt;Fraser, E. T.&lt;/author&gt;&lt;author&gt;Lee, R.&lt;/author&gt;&lt;author&gt;Berman, L.&lt;/author&gt;&lt;author&gt;Strauss, E.&lt;/author&gt;&lt;author&gt;Wang, Y.&lt;/author&gt;&lt;author&gt;Fine, J. M.&lt;/author&gt;&lt;/authors&gt;&lt;/contributors&gt;&lt;auth-address&gt;Norwalk Hospital, Section of Pulmonary and Critical Care Medicine, USA.&lt;/auth-address&gt;&lt;titles&gt;&lt;title&gt;Trends in use and yield of chest computed tomography with angiography for diagnosis of pulmonary embolism in a Connecticut hospital emergency department&lt;/title&gt;&lt;secondary-title&gt;Conn Med&lt;/secondary-title&gt;&lt;/titles&gt;&lt;periodical&gt;&lt;full-title&gt;Conn Med&lt;/full-title&gt;&lt;/periodical&gt;&lt;pages&gt;5-9&lt;/pages&gt;&lt;volume&gt;74&lt;/volume&gt;&lt;number&gt;1&lt;/number&gt;&lt;edition&gt;2010/02/24&lt;/edition&gt;&lt;keywords&gt;&lt;keyword&gt;Angiography/*statistics &amp;amp; numerical data&lt;/keyword&gt;&lt;keyword&gt;Chi-Square Distribution&lt;/keyword&gt;&lt;keyword&gt;Comorbidity&lt;/keyword&gt;&lt;keyword&gt;Connecticut/epidemiology&lt;/keyword&gt;&lt;keyword&gt;Emergency Service, Hospital&lt;/keyword&gt;&lt;keyword&gt;Female&lt;/keyword&gt;&lt;keyword&gt;Humans&lt;/keyword&gt;&lt;keyword&gt;Logistic Models&lt;/keyword&gt;&lt;keyword&gt;Male&lt;/keyword&gt;&lt;keyword&gt;Middle Aged&lt;/keyword&gt;&lt;keyword&gt;Pulmonary Embolism/*diagnostic imaging/epidemiology&lt;/keyword&gt;&lt;keyword&gt;Retrospective Studies&lt;/keyword&gt;&lt;keyword&gt;Tomography, X-Ray Computed/*statistics &amp;amp; numerical data&lt;/keyword&gt;&lt;/keywords&gt;&lt;dates&gt;&lt;year&gt;2010&lt;/year&gt;&lt;pub-dates&gt;&lt;date&gt;Jan&lt;/date&gt;&lt;/pub-dates&gt;&lt;/dates&gt;&lt;isbn&gt;0010-6178 (Print)&amp;#xD;0010-6178 (Linking)&lt;/isbn&gt;&lt;accession-num&gt;20175366&lt;/accession-num&gt;&lt;urls&gt;&lt;related-urls&gt;&lt;url&gt;https://www.ncbi.nlm.nih.gov/pubmed/20175366&lt;/url&gt;&lt;/related-urls&gt;&lt;/urls&gt;&lt;/record&gt;&lt;/Cite&gt;&lt;/EndNote&gt;</w:instrText>
      </w:r>
      <w:r w:rsidRPr="00A41AAD">
        <w:rPr>
          <w:rFonts w:cstheme="minorHAnsi"/>
          <w:color w:val="000000"/>
          <w:sz w:val="24"/>
          <w:szCs w:val="24"/>
          <w:shd w:val="clear" w:color="auto" w:fill="FFFFFF"/>
        </w:rPr>
        <w:fldChar w:fldCharType="separate"/>
      </w:r>
      <w:r w:rsidR="00D235E7" w:rsidRPr="00D235E7">
        <w:rPr>
          <w:rFonts w:cstheme="minorHAnsi"/>
          <w:noProof/>
          <w:color w:val="000000"/>
          <w:sz w:val="24"/>
          <w:szCs w:val="24"/>
          <w:shd w:val="clear" w:color="auto" w:fill="FFFFFF"/>
          <w:vertAlign w:val="superscript"/>
        </w:rPr>
        <w:t>5</w:t>
      </w:r>
      <w:r w:rsidRPr="00A41AAD">
        <w:rPr>
          <w:rFonts w:cstheme="minorHAnsi"/>
          <w:color w:val="000000"/>
          <w:sz w:val="24"/>
          <w:szCs w:val="24"/>
          <w:shd w:val="clear" w:color="auto" w:fill="FFFFFF"/>
        </w:rPr>
        <w:fldChar w:fldCharType="end"/>
      </w:r>
      <w:r w:rsidRPr="00A41AAD">
        <w:rPr>
          <w:rFonts w:cstheme="minorHAnsi"/>
          <w:color w:val="000000"/>
          <w:sz w:val="24"/>
          <w:szCs w:val="24"/>
          <w:shd w:val="clear" w:color="auto" w:fill="FFFFFF"/>
        </w:rPr>
        <w:t xml:space="preserve"> </w:t>
      </w:r>
    </w:p>
    <w:p w14:paraId="47D6E486" w14:textId="4C3D6A47" w:rsidR="00A41AAD" w:rsidRPr="00A41AAD" w:rsidRDefault="00A41AAD" w:rsidP="11ED3B30">
      <w:pPr>
        <w:spacing w:line="480" w:lineRule="auto"/>
        <w:ind w:firstLine="720"/>
        <w:jc w:val="both"/>
        <w:rPr>
          <w:color w:val="000000" w:themeColor="text1"/>
          <w:sz w:val="24"/>
          <w:szCs w:val="24"/>
        </w:rPr>
      </w:pPr>
      <w:r w:rsidRPr="11ED3B30">
        <w:rPr>
          <w:color w:val="000000"/>
          <w:sz w:val="24"/>
          <w:szCs w:val="24"/>
          <w:shd w:val="clear" w:color="auto" w:fill="FFFFFF"/>
        </w:rPr>
        <w:t>The positive yield of CTPA has varied extensively, most studies showing a yield between 6%</w:t>
      </w:r>
      <w:r w:rsidRPr="11ED3B30">
        <w:fldChar w:fldCharType="begin"/>
      </w:r>
      <w:r w:rsidR="008C0E53">
        <w:rPr>
          <w:rFonts w:cstheme="minorHAnsi"/>
          <w:color w:val="000000"/>
          <w:sz w:val="24"/>
          <w:szCs w:val="24"/>
          <w:shd w:val="clear" w:color="auto" w:fill="FFFFFF"/>
        </w:rPr>
        <w:instrText xml:space="preserve"> ADDIN EN.CITE &lt;EndNote&gt;&lt;Cite&gt;&lt;Author&gt;Engelke&lt;/Author&gt;&lt;Year&gt;2006&lt;/Year&gt;&lt;RecNum&gt;3&lt;/RecNum&gt;&lt;IDText&gt;563-75&lt;/IDText&gt;&lt;DisplayText&gt;&lt;style face="superscript"&gt;6&lt;/style&gt;&lt;/DisplayText&gt;&lt;record&gt;&lt;rec-number&gt;3&lt;/rec-number&gt;&lt;foreign-keys&gt;&lt;key app="EN" db-id="xt55t09so0wtvkezx5qvtwf0ztrex05pde5e" timestamp="1546263120"&gt;3&lt;/key&gt;&lt;/foreign-keys&gt;&lt;ref-type name="Journal Article"&gt;17&lt;/ref-type&gt;&lt;contributors&gt;&lt;authors&gt;&lt;author&gt;Engelke, C.&lt;/author&gt;&lt;author&gt;Rummeny, E. J.&lt;/author&gt;&lt;author&gt;Marten, K.&lt;/author&gt;&lt;/authors&gt;&lt;/contributors&gt;&lt;auth-address&gt;Department of Radiology, Klinikum rechts der Isar, Technical University Munich, Ismaninger Strasse 22, 81675 Munich, Germany. cengelke@roe.med.tum.de&lt;/auth-address&gt;&lt;titles&gt;&lt;title&gt;Pulmonary embolism at multi-detector row CT of chest: one-year survival of treated and untreated patients&lt;/title&gt;&lt;secondary-title&gt;Radiology&lt;/secondary-title&gt;&lt;/titles&gt;&lt;periodical&gt;&lt;full-title&gt;Radiology&lt;/full-title&gt;&lt;/periodical&gt;&lt;pages&gt;563-75&lt;/pages&gt;&lt;volume&gt;239&lt;/volume&gt;&lt;number&gt;2&lt;/number&gt;&lt;edition&gt;2006/03/30&lt;/edition&gt;&lt;keywords&gt;&lt;keyword&gt;Adolescent&lt;/keyword&gt;&lt;keyword&gt;Adult&lt;/keyword&gt;&lt;keyword&gt;Aged&lt;/keyword&gt;&lt;keyword&gt;Aged, 80 and over&lt;/keyword&gt;&lt;keyword&gt;False Negative Reactions&lt;/keyword&gt;&lt;keyword&gt;Female&lt;/keyword&gt;&lt;keyword&gt;Humans&lt;/keyword&gt;&lt;keyword&gt;Male&lt;/keyword&gt;&lt;keyword&gt;Middle Aged&lt;/keyword&gt;&lt;keyword&gt;Pulmonary Embolism/*diagnostic imaging/mortality/therapy&lt;/keyword&gt;&lt;keyword&gt;Retrospective Studies&lt;/keyword&gt;&lt;keyword&gt;Survival Rate&lt;/keyword&gt;&lt;keyword&gt;Time Factors&lt;/keyword&gt;&lt;keyword&gt;*Tomography, X-Ray Computed&lt;/keyword&gt;&lt;/keywords&gt;&lt;dates&gt;&lt;year&gt;2006&lt;/year&gt;&lt;pub-dates&gt;&lt;date&gt;May&lt;/date&gt;&lt;/pub-dates&gt;&lt;/dates&gt;&lt;isbn&gt;0033-8419 (Print)&amp;#xD;0033-8419 (Linking)&lt;/isbn&gt;&lt;accession-num&gt;16569782&lt;/accession-num&gt;&lt;urls&gt;&lt;related-urls&gt;&lt;url&gt;https://www.ncbi.nlm.nih.gov/pubmed/16569782&lt;/url&gt;&lt;/related-urls&gt;&lt;/urls&gt;&lt;electronic-resource-num&gt;10.1148/radiol.2392050118&lt;/electronic-resource-num&gt;&lt;/record&gt;&lt;/Cite&gt;&lt;/EndNote&gt;</w:instrText>
      </w:r>
      <w:r w:rsidRPr="11ED3B30">
        <w:rPr>
          <w:rFonts w:cstheme="minorHAnsi"/>
          <w:color w:val="000000"/>
          <w:sz w:val="24"/>
          <w:szCs w:val="24"/>
          <w:shd w:val="clear" w:color="auto" w:fill="FFFFFF"/>
        </w:rPr>
        <w:fldChar w:fldCharType="separate"/>
      </w:r>
      <w:r w:rsidR="00D235E7" w:rsidRPr="11ED3B30">
        <w:rPr>
          <w:noProof/>
          <w:color w:val="000000"/>
          <w:sz w:val="24"/>
          <w:szCs w:val="24"/>
          <w:shd w:val="clear" w:color="auto" w:fill="FFFFFF"/>
          <w:vertAlign w:val="superscript"/>
        </w:rPr>
        <w:t>6</w:t>
      </w:r>
      <w:r w:rsidRPr="11ED3B30">
        <w:fldChar w:fldCharType="end"/>
      </w:r>
      <w:r w:rsidRPr="11ED3B30">
        <w:rPr>
          <w:color w:val="000000"/>
          <w:sz w:val="24"/>
          <w:szCs w:val="24"/>
          <w:shd w:val="clear" w:color="auto" w:fill="FFFFFF"/>
        </w:rPr>
        <w:t xml:space="preserve"> to 34%.</w:t>
      </w:r>
      <w:r w:rsidRPr="11ED3B30">
        <w:fldChar w:fldCharType="begin">
          <w:fldData xml:space="preserve">PEVuZE5vdGU+PENpdGU+PEF1dGhvcj5BbGhhc3NhbjwvQXV0aG9yPjxZZWFyPjIwMTY8L1llYXI+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==
</w:fldData>
        </w:fldChar>
      </w:r>
      <w:r w:rsidR="008C0E53">
        <w:rPr>
          <w:rFonts w:cstheme="minorHAnsi"/>
          <w:color w:val="000000"/>
          <w:sz w:val="24"/>
          <w:szCs w:val="24"/>
          <w:shd w:val="clear" w:color="auto" w:fill="FFFFFF"/>
        </w:rPr>
        <w:instrText xml:space="preserve"> ADDIN EN.CITE </w:instrText>
      </w:r>
      <w:r w:rsidR="008C0E53">
        <w:rPr>
          <w:rFonts w:cstheme="minorHAnsi"/>
          <w:color w:val="000000"/>
          <w:sz w:val="24"/>
          <w:szCs w:val="24"/>
          <w:shd w:val="clear" w:color="auto" w:fill="FFFFFF"/>
        </w:rPr>
        <w:fldChar w:fldCharType="begin">
          <w:fldData xml:space="preserve">PEVuZE5vdGU+PENpdGU+PEF1dGhvcj5BbGhhc3NhbjwvQXV0aG9yPjxZZWFyPjIwMTY8L1llYXI+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==
</w:fldData>
        </w:fldChar>
      </w:r>
      <w:r w:rsidR="008C0E53">
        <w:rPr>
          <w:rFonts w:cstheme="minorHAnsi"/>
          <w:color w:val="000000"/>
          <w:sz w:val="24"/>
          <w:szCs w:val="24"/>
          <w:shd w:val="clear" w:color="auto" w:fill="FFFFFF"/>
        </w:rPr>
        <w:instrText xml:space="preserve"> ADDIN EN.CITE.DATA </w:instrText>
      </w:r>
      <w:r w:rsidR="008C0E53">
        <w:rPr>
          <w:rFonts w:cstheme="minorHAnsi"/>
          <w:color w:val="000000"/>
          <w:sz w:val="24"/>
          <w:szCs w:val="24"/>
          <w:shd w:val="clear" w:color="auto" w:fill="FFFFFF"/>
        </w:rPr>
      </w:r>
      <w:r w:rsidR="008C0E53">
        <w:rPr>
          <w:rFonts w:cstheme="minorHAnsi"/>
          <w:color w:val="000000"/>
          <w:sz w:val="24"/>
          <w:szCs w:val="24"/>
          <w:shd w:val="clear" w:color="auto" w:fill="FFFFFF"/>
        </w:rPr>
        <w:fldChar w:fldCharType="end"/>
      </w:r>
      <w:r w:rsidRPr="11ED3B30">
        <w:rPr>
          <w:rFonts w:cstheme="minorHAnsi"/>
          <w:color w:val="000000"/>
          <w:sz w:val="24"/>
          <w:szCs w:val="24"/>
          <w:shd w:val="clear" w:color="auto" w:fill="FFFFFF"/>
        </w:rPr>
      </w:r>
      <w:r w:rsidRPr="11ED3B30">
        <w:rPr>
          <w:rFonts w:cstheme="minorHAnsi"/>
          <w:color w:val="000000"/>
          <w:sz w:val="24"/>
          <w:szCs w:val="24"/>
          <w:shd w:val="clear" w:color="auto" w:fill="FFFFFF"/>
        </w:rPr>
        <w:fldChar w:fldCharType="separate"/>
      </w:r>
      <w:r w:rsidR="00D235E7" w:rsidRPr="11ED3B30">
        <w:rPr>
          <w:noProof/>
          <w:color w:val="000000"/>
          <w:sz w:val="24"/>
          <w:szCs w:val="24"/>
          <w:shd w:val="clear" w:color="auto" w:fill="FFFFFF"/>
          <w:vertAlign w:val="superscript"/>
        </w:rPr>
        <w:t>3,7</w:t>
      </w:r>
      <w:r w:rsidRPr="11ED3B30">
        <w:fldChar w:fldCharType="end"/>
      </w:r>
      <w:r w:rsidRPr="11ED3B30">
        <w:rPr>
          <w:color w:val="000000"/>
          <w:sz w:val="24"/>
          <w:szCs w:val="24"/>
          <w:shd w:val="clear" w:color="auto" w:fill="FFFFFF"/>
        </w:rPr>
        <w:t>. However, a more recent study found a CTPA positive yield of &lt;1% (0.2%) in a tertiary care center in the United States. This minimal positive yield is add</w:t>
      </w:r>
      <w:r w:rsidR="00731AA9" w:rsidRPr="11ED3B30">
        <w:rPr>
          <w:color w:val="000000"/>
          <w:sz w:val="24"/>
          <w:szCs w:val="24"/>
          <w:shd w:val="clear" w:color="auto" w:fill="FFFFFF"/>
        </w:rPr>
        <w:t>s</w:t>
      </w:r>
      <w:r w:rsidRPr="11ED3B30">
        <w:rPr>
          <w:color w:val="000000"/>
          <w:sz w:val="24"/>
          <w:szCs w:val="24"/>
          <w:shd w:val="clear" w:color="auto" w:fill="FFFFFF"/>
        </w:rPr>
        <w:t xml:space="preserve"> to the ever-rising concern of exposing these patients to unnecessary tests, radiation and contrast exposure. </w:t>
      </w:r>
      <w:r w:rsidR="00DE00E2" w:rsidRPr="11ED3B30">
        <w:rPr>
          <w:color w:val="000000"/>
          <w:sz w:val="24"/>
          <w:szCs w:val="24"/>
          <w:shd w:val="clear" w:color="auto" w:fill="FFFFFF"/>
        </w:rPr>
        <w:t xml:space="preserve">Increasing health-care costs are also an important implication of </w:t>
      </w:r>
      <w:r w:rsidR="00DE00E2" w:rsidRPr="00E43C83">
        <w:rPr>
          <w:color w:val="000000"/>
          <w:sz w:val="24"/>
          <w:szCs w:val="24"/>
          <w:shd w:val="clear" w:color="auto" w:fill="FFFFFF"/>
        </w:rPr>
        <w:t>diagnostic tests, not only because of a negative yield but also because of recommendations for further management of ‘incidentals’.</w:t>
      </w:r>
      <w:r w:rsidR="00E43C83">
        <w:rPr>
          <w:color w:val="000000"/>
          <w:sz w:val="24"/>
          <w:szCs w:val="24"/>
          <w:shd w:val="clear" w:color="auto" w:fill="FFFFFF"/>
        </w:rPr>
        <w:fldChar w:fldCharType="begin">
          <w:fldData xml:space="preserve">PEVuZE5vdGU+PENpdGU+PEF1dGhvcj5QZXJlbGFzPC9BdXRob3I+PFllYXI+MjAxNTwvWWVhcj48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</w:fldData>
        </w:fldChar>
      </w:r>
      <w:r w:rsidR="00E43C83">
        <w:rPr>
          <w:color w:val="000000"/>
          <w:sz w:val="24"/>
          <w:szCs w:val="24"/>
          <w:shd w:val="clear" w:color="auto" w:fill="FFFFFF"/>
        </w:rPr>
        <w:instrText xml:space="preserve"> ADDIN EN.CITE </w:instrText>
      </w:r>
      <w:r w:rsidR="00E43C83">
        <w:rPr>
          <w:color w:val="000000"/>
          <w:sz w:val="24"/>
          <w:szCs w:val="24"/>
          <w:shd w:val="clear" w:color="auto" w:fill="FFFFFF"/>
        </w:rPr>
        <w:fldChar w:fldCharType="begin">
          <w:fldData xml:space="preserve">PEVuZE5vdGU+PENpdGU+PEF1dGhvcj5QZXJlbGFzPC9BdXRob3I+PFllYXI+MjAxNTwvWWVhcj48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</w:fldData>
        </w:fldChar>
      </w:r>
      <w:r w:rsidR="00E43C83">
        <w:rPr>
          <w:color w:val="000000"/>
          <w:sz w:val="24"/>
          <w:szCs w:val="24"/>
          <w:shd w:val="clear" w:color="auto" w:fill="FFFFFF"/>
        </w:rPr>
        <w:instrText xml:space="preserve"> ADDIN EN.CITE.DATA </w:instrText>
      </w:r>
      <w:r w:rsidR="00E43C83">
        <w:rPr>
          <w:color w:val="000000"/>
          <w:sz w:val="24"/>
          <w:szCs w:val="24"/>
          <w:shd w:val="clear" w:color="auto" w:fill="FFFFFF"/>
        </w:rPr>
      </w:r>
      <w:r w:rsidR="00E43C83">
        <w:rPr>
          <w:color w:val="000000"/>
          <w:sz w:val="24"/>
          <w:szCs w:val="24"/>
          <w:shd w:val="clear" w:color="auto" w:fill="FFFFFF"/>
        </w:rPr>
        <w:fldChar w:fldCharType="end"/>
      </w:r>
      <w:r w:rsidR="00E43C83">
        <w:rPr>
          <w:color w:val="000000"/>
          <w:sz w:val="24"/>
          <w:szCs w:val="24"/>
          <w:shd w:val="clear" w:color="auto" w:fill="FFFFFF"/>
        </w:rPr>
      </w:r>
      <w:r w:rsidR="00E43C83">
        <w:rPr>
          <w:color w:val="000000"/>
          <w:sz w:val="24"/>
          <w:szCs w:val="24"/>
          <w:shd w:val="clear" w:color="auto" w:fill="FFFFFF"/>
        </w:rPr>
        <w:fldChar w:fldCharType="separate"/>
      </w:r>
      <w:r w:rsidR="00E43C83" w:rsidRPr="00E43C83">
        <w:rPr>
          <w:noProof/>
          <w:color w:val="000000"/>
          <w:sz w:val="24"/>
          <w:szCs w:val="24"/>
          <w:shd w:val="clear" w:color="auto" w:fill="FFFFFF"/>
          <w:vertAlign w:val="superscript"/>
        </w:rPr>
        <w:t>8,9</w:t>
      </w:r>
      <w:r w:rsidR="00E43C83">
        <w:rPr>
          <w:color w:val="000000"/>
          <w:sz w:val="24"/>
          <w:szCs w:val="24"/>
          <w:shd w:val="clear" w:color="auto" w:fill="FFFFFF"/>
        </w:rPr>
        <w:fldChar w:fldCharType="end"/>
      </w:r>
      <w:r w:rsidR="00DE00E2" w:rsidRPr="00E43C83">
        <w:rPr>
          <w:color w:val="000000"/>
          <w:sz w:val="24"/>
          <w:szCs w:val="24"/>
          <w:shd w:val="clear" w:color="auto" w:fill="FFFFFF"/>
        </w:rPr>
        <w:t xml:space="preserve"> Moreover, overutilization of resources </w:t>
      </w:r>
      <w:r w:rsidR="00E82C87" w:rsidRPr="00E43C83">
        <w:rPr>
          <w:color w:val="000000"/>
          <w:sz w:val="24"/>
          <w:szCs w:val="24"/>
          <w:shd w:val="clear" w:color="auto" w:fill="FFFFFF"/>
        </w:rPr>
        <w:t>is both a source</w:t>
      </w:r>
      <w:r w:rsidR="00E43C83" w:rsidRPr="00E43C83">
        <w:rPr>
          <w:color w:val="000000"/>
          <w:sz w:val="24"/>
          <w:szCs w:val="24"/>
          <w:shd w:val="clear" w:color="auto" w:fill="FFFFFF"/>
        </w:rPr>
        <w:fldChar w:fldCharType="begin">
          <w:fldData xml:space="preserve">PEVuZE5vdGU+PENpdGU+PEF1dGhvcj5DaGV0bGVuPC9BdXRob3I+PFllYXI+MjAxOTwvWWVhcj48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</w:fldData>
        </w:fldChar>
      </w:r>
      <w:r w:rsidR="00E43C83">
        <w:rPr>
          <w:color w:val="000000"/>
          <w:sz w:val="24"/>
          <w:szCs w:val="24"/>
          <w:shd w:val="clear" w:color="auto" w:fill="FFFFFF"/>
        </w:rPr>
        <w:instrText xml:space="preserve"> ADDIN EN.CITE </w:instrText>
      </w:r>
      <w:r w:rsidR="00E43C83">
        <w:rPr>
          <w:color w:val="000000"/>
          <w:sz w:val="24"/>
          <w:szCs w:val="24"/>
          <w:shd w:val="clear" w:color="auto" w:fill="FFFFFF"/>
        </w:rPr>
        <w:fldChar w:fldCharType="begin">
          <w:fldData xml:space="preserve">PEVuZE5vdGU+PENpdGU+PEF1dGhvcj5DaGV0bGVuPC9BdXRob3I+PFllYXI+MjAxOTwvWWVhcj48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</w:fldData>
        </w:fldChar>
      </w:r>
      <w:r w:rsidR="00E43C83">
        <w:rPr>
          <w:color w:val="000000"/>
          <w:sz w:val="24"/>
          <w:szCs w:val="24"/>
          <w:shd w:val="clear" w:color="auto" w:fill="FFFFFF"/>
        </w:rPr>
        <w:instrText xml:space="preserve"> ADDIN EN.CITE.DATA </w:instrText>
      </w:r>
      <w:r w:rsidR="00E43C83">
        <w:rPr>
          <w:color w:val="000000"/>
          <w:sz w:val="24"/>
          <w:szCs w:val="24"/>
          <w:shd w:val="clear" w:color="auto" w:fill="FFFFFF"/>
        </w:rPr>
      </w:r>
      <w:r w:rsidR="00E43C83">
        <w:rPr>
          <w:color w:val="000000"/>
          <w:sz w:val="24"/>
          <w:szCs w:val="24"/>
          <w:shd w:val="clear" w:color="auto" w:fill="FFFFFF"/>
        </w:rPr>
        <w:fldChar w:fldCharType="end"/>
      </w:r>
      <w:r w:rsidR="00E43C83" w:rsidRPr="00E43C83">
        <w:rPr>
          <w:color w:val="000000"/>
          <w:sz w:val="24"/>
          <w:szCs w:val="24"/>
          <w:shd w:val="clear" w:color="auto" w:fill="FFFFFF"/>
        </w:rPr>
      </w:r>
      <w:r w:rsidR="00E43C83" w:rsidRPr="00E43C83">
        <w:rPr>
          <w:color w:val="000000"/>
          <w:sz w:val="24"/>
          <w:szCs w:val="24"/>
          <w:shd w:val="clear" w:color="auto" w:fill="FFFFFF"/>
        </w:rPr>
        <w:fldChar w:fldCharType="separate"/>
      </w:r>
      <w:r w:rsidR="00E43C83" w:rsidRPr="00E43C83">
        <w:rPr>
          <w:noProof/>
          <w:color w:val="000000"/>
          <w:sz w:val="24"/>
          <w:szCs w:val="24"/>
          <w:shd w:val="clear" w:color="auto" w:fill="FFFFFF"/>
          <w:vertAlign w:val="superscript"/>
        </w:rPr>
        <w:t>10</w:t>
      </w:r>
      <w:r w:rsidR="00E43C83" w:rsidRPr="00E43C83">
        <w:rPr>
          <w:color w:val="000000"/>
          <w:sz w:val="24"/>
          <w:szCs w:val="24"/>
          <w:shd w:val="clear" w:color="auto" w:fill="FFFFFF"/>
        </w:rPr>
        <w:fldChar w:fldCharType="end"/>
      </w:r>
      <w:r w:rsidR="00E82C87" w:rsidRPr="00E43C83">
        <w:rPr>
          <w:color w:val="000000"/>
          <w:sz w:val="24"/>
          <w:szCs w:val="24"/>
          <w:shd w:val="clear" w:color="auto" w:fill="FFFFFF"/>
        </w:rPr>
        <w:t xml:space="preserve"> and </w:t>
      </w:r>
      <w:r w:rsidR="00E43C83" w:rsidRPr="00E43C83">
        <w:rPr>
          <w:color w:val="000000"/>
          <w:sz w:val="24"/>
          <w:szCs w:val="24"/>
          <w:shd w:val="clear" w:color="auto" w:fill="FFFFFF"/>
        </w:rPr>
        <w:t>a consequence of physician burn-out</w:t>
      </w:r>
      <w:r w:rsidR="00DE00E2" w:rsidRPr="00E43C83">
        <w:rPr>
          <w:color w:val="000000"/>
          <w:sz w:val="24"/>
          <w:szCs w:val="24"/>
          <w:shd w:val="clear" w:color="auto" w:fill="FFFFFF"/>
        </w:rPr>
        <w:t>.</w:t>
      </w:r>
      <w:r w:rsidR="00E43C83" w:rsidRPr="00E43C83">
        <w:rPr>
          <w:color w:val="000000"/>
          <w:sz w:val="24"/>
          <w:szCs w:val="24"/>
          <w:shd w:val="clear" w:color="auto" w:fill="FFFFFF"/>
        </w:rPr>
        <w:fldChar w:fldCharType="begin">
          <w:fldData xml:space="preserve">PEVuZE5vdGU+PENpdGU+PEF1dGhvcj5TYWx5ZXJzPC9BdXRob3I+PFllYXI+MjAxNzwvWWVhcj48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=
</w:fldData>
        </w:fldChar>
      </w:r>
      <w:r w:rsidR="00E43C83">
        <w:rPr>
          <w:color w:val="000000"/>
          <w:sz w:val="24"/>
          <w:szCs w:val="24"/>
          <w:shd w:val="clear" w:color="auto" w:fill="FFFFFF"/>
        </w:rPr>
        <w:instrText xml:space="preserve"> ADDIN EN.CITE </w:instrText>
      </w:r>
      <w:r w:rsidR="00E43C83">
        <w:rPr>
          <w:color w:val="000000"/>
          <w:sz w:val="24"/>
          <w:szCs w:val="24"/>
          <w:shd w:val="clear" w:color="auto" w:fill="FFFFFF"/>
        </w:rPr>
        <w:fldChar w:fldCharType="begin">
          <w:fldData xml:space="preserve">PEVuZE5vdGU+PENpdGU+PEF1dGhvcj5TYWx5ZXJzPC9BdXRob3I+PFllYXI+MjAxNzwvWWVhcj48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=
</w:fldData>
        </w:fldChar>
      </w:r>
      <w:r w:rsidR="00E43C83">
        <w:rPr>
          <w:color w:val="000000"/>
          <w:sz w:val="24"/>
          <w:szCs w:val="24"/>
          <w:shd w:val="clear" w:color="auto" w:fill="FFFFFF"/>
        </w:rPr>
        <w:instrText xml:space="preserve"> ADDIN EN.CITE.DATA </w:instrText>
      </w:r>
      <w:r w:rsidR="00E43C83">
        <w:rPr>
          <w:color w:val="000000"/>
          <w:sz w:val="24"/>
          <w:szCs w:val="24"/>
          <w:shd w:val="clear" w:color="auto" w:fill="FFFFFF"/>
        </w:rPr>
      </w:r>
      <w:r w:rsidR="00E43C83">
        <w:rPr>
          <w:color w:val="000000"/>
          <w:sz w:val="24"/>
          <w:szCs w:val="24"/>
          <w:shd w:val="clear" w:color="auto" w:fill="FFFFFF"/>
        </w:rPr>
        <w:fldChar w:fldCharType="end"/>
      </w:r>
      <w:r w:rsidR="00E43C83" w:rsidRPr="00E43C83">
        <w:rPr>
          <w:color w:val="000000"/>
          <w:sz w:val="24"/>
          <w:szCs w:val="24"/>
          <w:shd w:val="clear" w:color="auto" w:fill="FFFFFF"/>
        </w:rPr>
      </w:r>
      <w:r w:rsidR="00E43C83" w:rsidRPr="00E43C83">
        <w:rPr>
          <w:color w:val="000000"/>
          <w:sz w:val="24"/>
          <w:szCs w:val="24"/>
          <w:shd w:val="clear" w:color="auto" w:fill="FFFFFF"/>
        </w:rPr>
        <w:fldChar w:fldCharType="separate"/>
      </w:r>
      <w:r w:rsidR="00E43C83" w:rsidRPr="00E43C83">
        <w:rPr>
          <w:noProof/>
          <w:color w:val="000000"/>
          <w:sz w:val="24"/>
          <w:szCs w:val="24"/>
          <w:shd w:val="clear" w:color="auto" w:fill="FFFFFF"/>
          <w:vertAlign w:val="superscript"/>
        </w:rPr>
        <w:t>11</w:t>
      </w:r>
      <w:r w:rsidR="00E43C83" w:rsidRPr="00E43C83">
        <w:rPr>
          <w:color w:val="000000"/>
          <w:sz w:val="24"/>
          <w:szCs w:val="24"/>
          <w:shd w:val="clear" w:color="auto" w:fill="FFFFFF"/>
        </w:rPr>
        <w:fldChar w:fldCharType="end"/>
      </w:r>
      <w:r w:rsidR="00DE00E2" w:rsidRPr="00E43C83">
        <w:rPr>
          <w:color w:val="000000"/>
          <w:sz w:val="24"/>
          <w:szCs w:val="24"/>
          <w:shd w:val="clear" w:color="auto" w:fill="FFFFFF"/>
        </w:rPr>
        <w:t xml:space="preserve"> </w:t>
      </w:r>
      <w:r w:rsidRPr="00E43C83">
        <w:rPr>
          <w:color w:val="000000"/>
          <w:sz w:val="24"/>
          <w:szCs w:val="24"/>
          <w:shd w:val="clear" w:color="auto" w:fill="FFFFFF"/>
        </w:rPr>
        <w:t>The negative yield</w:t>
      </w:r>
      <w:r w:rsidRPr="11ED3B30">
        <w:rPr>
          <w:color w:val="000000"/>
          <w:sz w:val="24"/>
          <w:szCs w:val="24"/>
          <w:shd w:val="clear" w:color="auto" w:fill="FFFFFF"/>
        </w:rPr>
        <w:t xml:space="preserve"> of CTPA is </w:t>
      </w:r>
      <w:r w:rsidR="00DE00E2" w:rsidRPr="11ED3B30">
        <w:rPr>
          <w:color w:val="000000"/>
          <w:sz w:val="24"/>
          <w:szCs w:val="24"/>
          <w:shd w:val="clear" w:color="auto" w:fill="FFFFFF"/>
        </w:rPr>
        <w:t xml:space="preserve">also </w:t>
      </w:r>
      <w:r w:rsidRPr="11ED3B30">
        <w:rPr>
          <w:color w:val="000000"/>
          <w:sz w:val="24"/>
          <w:szCs w:val="24"/>
          <w:shd w:val="clear" w:color="auto" w:fill="FFFFFF"/>
        </w:rPr>
        <w:t xml:space="preserve">not without individual </w:t>
      </w:r>
      <w:r w:rsidR="00E43C83">
        <w:rPr>
          <w:color w:val="000000"/>
          <w:sz w:val="24"/>
          <w:szCs w:val="24"/>
          <w:shd w:val="clear" w:color="auto" w:fill="FFFFFF"/>
        </w:rPr>
        <w:t>patient</w:t>
      </w:r>
      <w:r w:rsidRPr="11ED3B30">
        <w:rPr>
          <w:color w:val="000000"/>
          <w:sz w:val="24"/>
          <w:szCs w:val="24"/>
          <w:shd w:val="clear" w:color="auto" w:fill="FFFFFF"/>
        </w:rPr>
        <w:t xml:space="preserve"> harm. While the negative effects of radiation are difficult to measure, the incidence of contrast-induced nephropathy (CIN) has been shown to be 13-</w:t>
      </w:r>
      <w:r w:rsidR="006E0420" w:rsidRPr="11ED3B30">
        <w:rPr>
          <w:color w:val="000000"/>
          <w:sz w:val="24"/>
          <w:szCs w:val="24"/>
          <w:shd w:val="clear" w:color="auto" w:fill="FFFFFF"/>
        </w:rPr>
        <w:t>2</w:t>
      </w:r>
      <w:r w:rsidRPr="11ED3B30">
        <w:rPr>
          <w:color w:val="000000"/>
          <w:sz w:val="24"/>
          <w:szCs w:val="24"/>
          <w:shd w:val="clear" w:color="auto" w:fill="FFFFFF"/>
        </w:rPr>
        <w:t>4%</w:t>
      </w:r>
      <w:r w:rsidRPr="11ED3B30">
        <w:fldChar w:fldCharType="begin">
          <w:fldData xml:space="preserve">PEVuZE5vdGU+PENpdGU+PEF1dGhvcj5NaXRjaGVsbDwvQXV0aG9yPjxZZWFyPjIwMTI8L1llYXI+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</w:fldData>
        </w:fldChar>
      </w:r>
      <w:r w:rsidR="00E43C83">
        <w:instrText xml:space="preserve"> ADDIN EN.CITE </w:instrText>
      </w:r>
      <w:r w:rsidR="00E43C83">
        <w:fldChar w:fldCharType="begin">
          <w:fldData xml:space="preserve">PEVuZE5vdGU+PENpdGU+PEF1dGhvcj5NaXRjaGVsbDwvQXV0aG9yPjxZZWFyPjIwMTI8L1llYXI+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</w:fldData>
        </w:fldChar>
      </w:r>
      <w:r w:rsidR="00E43C83">
        <w:instrText xml:space="preserve"> ADDIN EN.CITE.DATA </w:instrText>
      </w:r>
      <w:r w:rsidR="00E43C83">
        <w:fldChar w:fldCharType="end"/>
      </w:r>
      <w:r w:rsidRPr="11ED3B30">
        <w:rPr>
          <w:rFonts w:cstheme="minorHAnsi"/>
          <w:color w:val="000000"/>
          <w:sz w:val="24"/>
          <w:szCs w:val="24"/>
          <w:shd w:val="clear" w:color="auto" w:fill="FFFFFF"/>
        </w:rPr>
      </w:r>
      <w:r w:rsidRPr="11ED3B30">
        <w:rPr>
          <w:rFonts w:cstheme="minorHAnsi"/>
          <w:color w:val="000000"/>
          <w:sz w:val="24"/>
          <w:szCs w:val="24"/>
          <w:shd w:val="clear" w:color="auto" w:fill="FFFFFF"/>
        </w:rPr>
        <w:fldChar w:fldCharType="separate"/>
      </w:r>
      <w:r w:rsidR="00E43C83" w:rsidRPr="00E43C83">
        <w:rPr>
          <w:noProof/>
          <w:vertAlign w:val="superscript"/>
        </w:rPr>
        <w:t>12,13</w:t>
      </w:r>
      <w:r w:rsidRPr="11ED3B30">
        <w:fldChar w:fldCharType="end"/>
      </w:r>
      <w:r w:rsidRPr="11ED3B30">
        <w:rPr>
          <w:color w:val="000000"/>
          <w:sz w:val="24"/>
          <w:szCs w:val="24"/>
          <w:shd w:val="clear" w:color="auto" w:fill="FFFFFF"/>
        </w:rPr>
        <w:t xml:space="preserve"> in studies. </w:t>
      </w:r>
    </w:p>
    <w:p w14:paraId="794A4827" w14:textId="49203B57" w:rsidR="00A41AAD" w:rsidRPr="00DA30A6" w:rsidRDefault="00A41AAD" w:rsidP="00DA30A6">
      <w:pPr>
        <w:spacing w:line="480" w:lineRule="auto"/>
        <w:ind w:firstLine="720"/>
        <w:jc w:val="both"/>
        <w:rPr>
          <w:rFonts w:cstheme="minorHAnsi"/>
          <w:sz w:val="24"/>
          <w:szCs w:val="24"/>
        </w:rPr>
      </w:pPr>
      <w:r w:rsidRPr="00A41AAD">
        <w:rPr>
          <w:rFonts w:cstheme="minorHAnsi"/>
          <w:color w:val="000000"/>
          <w:sz w:val="24"/>
          <w:szCs w:val="24"/>
          <w:shd w:val="clear" w:color="auto" w:fill="FFFFFF"/>
        </w:rPr>
        <w:lastRenderedPageBreak/>
        <w:t xml:space="preserve">Based on </w:t>
      </w:r>
      <w:r w:rsidR="00DE00E2">
        <w:rPr>
          <w:rFonts w:cstheme="minorHAnsi"/>
          <w:color w:val="000000"/>
          <w:sz w:val="24"/>
          <w:szCs w:val="24"/>
          <w:shd w:val="clear" w:color="auto" w:fill="FFFFFF"/>
        </w:rPr>
        <w:t>recent</w:t>
      </w:r>
      <w:r w:rsidR="00DE00E2" w:rsidRPr="00A41AAD">
        <w:rPr>
          <w:rFonts w:cstheme="minorHAnsi"/>
          <w:color w:val="000000"/>
          <w:sz w:val="24"/>
          <w:szCs w:val="24"/>
          <w:shd w:val="clear" w:color="auto" w:fill="FFFFFF"/>
        </w:rPr>
        <w:t xml:space="preserve"> </w:t>
      </w:r>
      <w:r w:rsidRPr="00A41AAD">
        <w:rPr>
          <w:rFonts w:cstheme="minorHAnsi"/>
          <w:color w:val="000000"/>
          <w:sz w:val="24"/>
          <w:szCs w:val="24"/>
          <w:shd w:val="clear" w:color="auto" w:fill="FFFFFF"/>
        </w:rPr>
        <w:t xml:space="preserve">data highlighting the increased usage of CTPA </w:t>
      </w:r>
      <w:r w:rsidR="00DE00E2">
        <w:rPr>
          <w:rFonts w:cstheme="minorHAnsi"/>
          <w:color w:val="000000"/>
          <w:sz w:val="24"/>
          <w:szCs w:val="24"/>
          <w:shd w:val="clear" w:color="auto" w:fill="FFFFFF"/>
        </w:rPr>
        <w:t>with</w:t>
      </w:r>
      <w:r w:rsidRPr="00A41AAD">
        <w:rPr>
          <w:rFonts w:cstheme="minorHAnsi"/>
          <w:color w:val="000000"/>
          <w:sz w:val="24"/>
          <w:szCs w:val="24"/>
          <w:shd w:val="clear" w:color="auto" w:fill="FFFFFF"/>
        </w:rPr>
        <w:t xml:space="preserve"> downtrend towards positivity of the study, the goal of our study was to measure the rate of CTPA positivity for pulmonary embolism in </w:t>
      </w:r>
      <w:r w:rsidR="00DE00E2">
        <w:rPr>
          <w:rFonts w:cstheme="minorHAnsi"/>
          <w:color w:val="000000"/>
          <w:sz w:val="24"/>
          <w:szCs w:val="24"/>
          <w:shd w:val="clear" w:color="auto" w:fill="FFFFFF"/>
        </w:rPr>
        <w:t>a</w:t>
      </w:r>
      <w:r w:rsidR="00DE00E2" w:rsidRPr="00A41AAD">
        <w:rPr>
          <w:rFonts w:cstheme="minorHAnsi"/>
          <w:color w:val="000000"/>
          <w:sz w:val="24"/>
          <w:szCs w:val="24"/>
          <w:shd w:val="clear" w:color="auto" w:fill="FFFFFF"/>
        </w:rPr>
        <w:t xml:space="preserve"> </w:t>
      </w:r>
      <w:r w:rsidRPr="00A41AAD">
        <w:rPr>
          <w:rFonts w:cstheme="minorHAnsi"/>
          <w:color w:val="000000"/>
          <w:sz w:val="24"/>
          <w:szCs w:val="24"/>
          <w:shd w:val="clear" w:color="auto" w:fill="FFFFFF"/>
        </w:rPr>
        <w:t xml:space="preserve">tertiary care center </w:t>
      </w:r>
      <w:r w:rsidR="00DE00E2">
        <w:rPr>
          <w:rFonts w:cstheme="minorHAnsi"/>
          <w:color w:val="000000"/>
          <w:sz w:val="24"/>
          <w:szCs w:val="24"/>
          <w:shd w:val="clear" w:color="auto" w:fill="FFFFFF"/>
        </w:rPr>
        <w:t>in the US</w:t>
      </w:r>
      <w:r w:rsidR="00354A52">
        <w:rPr>
          <w:rFonts w:cstheme="minorHAnsi"/>
          <w:color w:val="000000"/>
          <w:sz w:val="24"/>
          <w:szCs w:val="24"/>
          <w:shd w:val="clear" w:color="auto" w:fill="FFFFFF"/>
        </w:rPr>
        <w:t xml:space="preserve">. </w:t>
      </w:r>
      <w:r w:rsidR="003E71DA">
        <w:rPr>
          <w:rFonts w:cstheme="minorHAnsi"/>
          <w:color w:val="000000"/>
          <w:sz w:val="24"/>
          <w:szCs w:val="24"/>
          <w:shd w:val="clear" w:color="auto" w:fill="FFFFFF"/>
        </w:rPr>
        <w:t>The s</w:t>
      </w:r>
      <w:r w:rsidR="00DA30A6">
        <w:rPr>
          <w:rFonts w:cstheme="minorHAnsi"/>
          <w:color w:val="000000"/>
          <w:sz w:val="24"/>
          <w:szCs w:val="24"/>
          <w:shd w:val="clear" w:color="auto" w:fill="FFFFFF"/>
        </w:rPr>
        <w:t>econdary</w:t>
      </w:r>
      <w:r w:rsidR="00354A52">
        <w:rPr>
          <w:rFonts w:cstheme="minorHAnsi"/>
          <w:color w:val="000000"/>
          <w:sz w:val="24"/>
          <w:szCs w:val="24"/>
          <w:shd w:val="clear" w:color="auto" w:fill="FFFFFF"/>
        </w:rPr>
        <w:t xml:space="preserve"> goal of this study was to </w:t>
      </w:r>
      <w:r w:rsidR="00DA30A6">
        <w:rPr>
          <w:rFonts w:cstheme="minorHAnsi"/>
          <w:color w:val="000000"/>
          <w:sz w:val="24"/>
          <w:szCs w:val="24"/>
          <w:shd w:val="clear" w:color="auto" w:fill="FFFFFF"/>
        </w:rPr>
        <w:t>study</w:t>
      </w:r>
      <w:r w:rsidR="00986695">
        <w:rPr>
          <w:rFonts w:cstheme="minorHAnsi"/>
          <w:color w:val="000000"/>
          <w:sz w:val="24"/>
          <w:szCs w:val="24"/>
          <w:shd w:val="clear" w:color="auto" w:fill="FFFFFF"/>
        </w:rPr>
        <w:t xml:space="preserve"> the factors influencing the yield of CTPA</w:t>
      </w:r>
      <w:r w:rsidR="002F64BA">
        <w:rPr>
          <w:rFonts w:cstheme="minorHAnsi"/>
          <w:color w:val="000000"/>
          <w:sz w:val="24"/>
          <w:szCs w:val="24"/>
          <w:shd w:val="clear" w:color="auto" w:fill="FFFFFF"/>
        </w:rPr>
        <w:t xml:space="preserve">. For this, we evaluated </w:t>
      </w:r>
      <w:r w:rsidRPr="00A41AAD">
        <w:rPr>
          <w:rFonts w:cstheme="minorHAnsi"/>
          <w:color w:val="000000"/>
          <w:sz w:val="24"/>
          <w:szCs w:val="24"/>
          <w:shd w:val="clear" w:color="auto" w:fill="FFFFFF"/>
        </w:rPr>
        <w:t>if the positive yield varies based on the referral unit (inpatient, outpatient, emergency department or intensive care unit)</w:t>
      </w:r>
      <w:r w:rsidR="008E13A6">
        <w:rPr>
          <w:rFonts w:cstheme="minorHAnsi"/>
          <w:color w:val="000000"/>
          <w:sz w:val="24"/>
          <w:szCs w:val="24"/>
          <w:shd w:val="clear" w:color="auto" w:fill="FFFFFF"/>
        </w:rPr>
        <w:t xml:space="preserve">, </w:t>
      </w:r>
      <w:r w:rsidRPr="00A41AAD">
        <w:rPr>
          <w:rFonts w:cstheme="minorHAnsi"/>
          <w:color w:val="000000"/>
          <w:sz w:val="24"/>
          <w:szCs w:val="24"/>
          <w:shd w:val="clear" w:color="auto" w:fill="FFFFFF"/>
        </w:rPr>
        <w:t>study order</w:t>
      </w:r>
      <w:r w:rsidR="008E13A6">
        <w:rPr>
          <w:rFonts w:cstheme="minorHAnsi"/>
          <w:color w:val="000000"/>
          <w:sz w:val="24"/>
          <w:szCs w:val="24"/>
          <w:shd w:val="clear" w:color="auto" w:fill="FFFFFF"/>
        </w:rPr>
        <w:t xml:space="preserve"> type (</w:t>
      </w:r>
      <w:r w:rsidRPr="00A41AAD">
        <w:rPr>
          <w:rFonts w:cstheme="minorHAnsi"/>
          <w:color w:val="000000"/>
          <w:sz w:val="24"/>
          <w:szCs w:val="24"/>
          <w:shd w:val="clear" w:color="auto" w:fill="FFFFFF"/>
        </w:rPr>
        <w:t>chest only or chest-abdomen-pelvis</w:t>
      </w:r>
      <w:r w:rsidR="008E13A6">
        <w:rPr>
          <w:rFonts w:cstheme="minorHAnsi"/>
          <w:color w:val="000000"/>
          <w:sz w:val="24"/>
          <w:szCs w:val="24"/>
          <w:shd w:val="clear" w:color="auto" w:fill="FFFFFF"/>
        </w:rPr>
        <w:t xml:space="preserve">), or </w:t>
      </w:r>
      <w:r w:rsidR="006606C0">
        <w:rPr>
          <w:rFonts w:cstheme="minorHAnsi"/>
          <w:color w:val="000000"/>
          <w:sz w:val="24"/>
          <w:szCs w:val="24"/>
          <w:shd w:val="clear" w:color="auto" w:fill="FFFFFF"/>
        </w:rPr>
        <w:t xml:space="preserve">certain patient characteristics (age, sex, or </w:t>
      </w:r>
      <w:r w:rsidR="003809C6">
        <w:rPr>
          <w:rFonts w:cstheme="minorHAnsi"/>
          <w:color w:val="000000"/>
          <w:sz w:val="24"/>
          <w:szCs w:val="24"/>
          <w:shd w:val="clear" w:color="auto" w:fill="FFFFFF"/>
        </w:rPr>
        <w:t xml:space="preserve">body mass index). </w:t>
      </w:r>
    </w:p>
    <w:p w14:paraId="0E980482" w14:textId="02856E6D" w:rsidR="00245C64" w:rsidRPr="00A41AAD" w:rsidRDefault="00805225" w:rsidP="00A41AAD">
      <w:pPr>
        <w:spacing w:line="480" w:lineRule="auto"/>
        <w:jc w:val="both"/>
        <w:rPr>
          <w:b/>
          <w:bCs/>
          <w:sz w:val="24"/>
          <w:szCs w:val="24"/>
        </w:rPr>
      </w:pPr>
      <w:r w:rsidRPr="00A41AAD">
        <w:rPr>
          <w:b/>
          <w:bCs/>
          <w:sz w:val="24"/>
          <w:szCs w:val="24"/>
        </w:rPr>
        <w:t>Materials &amp; Methods:</w:t>
      </w:r>
    </w:p>
    <w:p w14:paraId="53EA0B23" w14:textId="02BA78BA" w:rsidR="00A34086" w:rsidRPr="00A41AAD" w:rsidRDefault="00A34086" w:rsidP="00A41AAD">
      <w:pPr>
        <w:spacing w:line="480" w:lineRule="auto"/>
        <w:jc w:val="both"/>
        <w:rPr>
          <w:b/>
          <w:bCs/>
          <w:i/>
          <w:iCs/>
          <w:sz w:val="24"/>
          <w:szCs w:val="24"/>
        </w:rPr>
      </w:pPr>
      <w:r w:rsidRPr="00A41AAD">
        <w:rPr>
          <w:b/>
          <w:bCs/>
          <w:i/>
          <w:iCs/>
          <w:sz w:val="24"/>
          <w:szCs w:val="24"/>
        </w:rPr>
        <w:t>Data collection</w:t>
      </w:r>
    </w:p>
    <w:p w14:paraId="6414E7B1" w14:textId="159AA8EA" w:rsidR="004A1140" w:rsidRPr="00A41AAD" w:rsidRDefault="00805225" w:rsidP="00A41AAD">
      <w:pPr>
        <w:spacing w:line="480" w:lineRule="auto"/>
        <w:jc w:val="both"/>
        <w:rPr>
          <w:sz w:val="24"/>
          <w:szCs w:val="24"/>
        </w:rPr>
      </w:pPr>
      <w:r w:rsidRPr="00A41AAD">
        <w:rPr>
          <w:sz w:val="24"/>
          <w:szCs w:val="24"/>
        </w:rPr>
        <w:t xml:space="preserve">This was a retrospective study </w:t>
      </w:r>
      <w:r w:rsidR="003F6199" w:rsidRPr="00A41AAD">
        <w:rPr>
          <w:sz w:val="24"/>
          <w:szCs w:val="24"/>
        </w:rPr>
        <w:t xml:space="preserve">approved by </w:t>
      </w:r>
      <w:r w:rsidR="00024EFB">
        <w:rPr>
          <w:sz w:val="24"/>
          <w:szCs w:val="24"/>
        </w:rPr>
        <w:t xml:space="preserve">the </w:t>
      </w:r>
      <w:r w:rsidR="003F6199" w:rsidRPr="00A41AAD">
        <w:rPr>
          <w:sz w:val="24"/>
          <w:szCs w:val="24"/>
        </w:rPr>
        <w:t>local</w:t>
      </w:r>
      <w:r w:rsidR="00E8359D" w:rsidRPr="00A41AAD">
        <w:rPr>
          <w:sz w:val="24"/>
          <w:szCs w:val="24"/>
        </w:rPr>
        <w:t xml:space="preserve"> institutional review board</w:t>
      </w:r>
      <w:r w:rsidRPr="00A41AAD">
        <w:rPr>
          <w:sz w:val="24"/>
          <w:szCs w:val="24"/>
        </w:rPr>
        <w:t xml:space="preserve">. </w:t>
      </w:r>
      <w:r w:rsidR="00DE00E2">
        <w:rPr>
          <w:sz w:val="24"/>
          <w:szCs w:val="24"/>
        </w:rPr>
        <w:t>The p</w:t>
      </w:r>
      <w:r w:rsidR="00DE00E2" w:rsidRPr="00A41AAD">
        <w:rPr>
          <w:sz w:val="24"/>
          <w:szCs w:val="24"/>
        </w:rPr>
        <w:t xml:space="preserve">atients </w:t>
      </w:r>
      <w:r w:rsidR="00DE00E2">
        <w:rPr>
          <w:sz w:val="24"/>
          <w:szCs w:val="24"/>
        </w:rPr>
        <w:t xml:space="preserve">that got CTPA between 2016 and 2018 </w:t>
      </w:r>
      <w:r w:rsidR="001D165C" w:rsidRPr="00A41AAD">
        <w:rPr>
          <w:sz w:val="24"/>
          <w:szCs w:val="24"/>
        </w:rPr>
        <w:t>were selected</w:t>
      </w:r>
      <w:r w:rsidR="00780016" w:rsidRPr="00A41AAD">
        <w:rPr>
          <w:sz w:val="24"/>
          <w:szCs w:val="24"/>
        </w:rPr>
        <w:t xml:space="preserve"> after accessing data from </w:t>
      </w:r>
      <w:r w:rsidR="00BE4615">
        <w:rPr>
          <w:sz w:val="24"/>
          <w:szCs w:val="24"/>
        </w:rPr>
        <w:t xml:space="preserve">the </w:t>
      </w:r>
      <w:r w:rsidR="00780016" w:rsidRPr="00A41AAD">
        <w:rPr>
          <w:sz w:val="24"/>
          <w:szCs w:val="24"/>
        </w:rPr>
        <w:t xml:space="preserve">hospital information system. </w:t>
      </w:r>
      <w:r w:rsidR="00BD0454" w:rsidRPr="00A41AAD">
        <w:rPr>
          <w:sz w:val="24"/>
          <w:szCs w:val="24"/>
        </w:rPr>
        <w:t xml:space="preserve">Eligibility criteria included patients </w:t>
      </w:r>
      <w:r w:rsidR="00583303" w:rsidRPr="00A41AAD">
        <w:rPr>
          <w:sz w:val="24"/>
          <w:szCs w:val="24"/>
        </w:rPr>
        <w:t xml:space="preserve">where requesting indication for CTA examination was to rule out pulmonary embolism. </w:t>
      </w:r>
      <w:r w:rsidR="00DE00E2">
        <w:rPr>
          <w:sz w:val="24"/>
          <w:szCs w:val="24"/>
        </w:rPr>
        <w:t>Any patient with CT angiography for other indications like aortic evaluation, pulmonary arteriovenous malformation</w:t>
      </w:r>
      <w:r w:rsidR="004E4BFF">
        <w:rPr>
          <w:sz w:val="24"/>
          <w:szCs w:val="24"/>
        </w:rPr>
        <w:t>,</w:t>
      </w:r>
      <w:r w:rsidR="00DE00E2">
        <w:rPr>
          <w:sz w:val="24"/>
          <w:szCs w:val="24"/>
        </w:rPr>
        <w:t xml:space="preserve"> </w:t>
      </w:r>
      <w:r w:rsidR="00973837">
        <w:rPr>
          <w:sz w:val="24"/>
          <w:szCs w:val="24"/>
        </w:rPr>
        <w:t>etc.</w:t>
      </w:r>
      <w:r w:rsidR="00DE00E2">
        <w:rPr>
          <w:sz w:val="24"/>
          <w:szCs w:val="24"/>
        </w:rPr>
        <w:t xml:space="preserve"> </w:t>
      </w:r>
      <w:r w:rsidR="004E4BFF">
        <w:rPr>
          <w:sz w:val="24"/>
          <w:szCs w:val="24"/>
        </w:rPr>
        <w:t>was</w:t>
      </w:r>
      <w:r w:rsidR="00DE00E2">
        <w:rPr>
          <w:sz w:val="24"/>
          <w:szCs w:val="24"/>
        </w:rPr>
        <w:t xml:space="preserve"> excluded. </w:t>
      </w:r>
      <w:r w:rsidR="005F3929">
        <w:rPr>
          <w:sz w:val="24"/>
          <w:szCs w:val="24"/>
        </w:rPr>
        <w:t>CTA d</w:t>
      </w:r>
      <w:r w:rsidR="00B62FF3">
        <w:rPr>
          <w:sz w:val="24"/>
          <w:szCs w:val="24"/>
        </w:rPr>
        <w:t xml:space="preserve">ouble rule out studies </w:t>
      </w:r>
      <w:r w:rsidR="003247E0">
        <w:rPr>
          <w:sz w:val="24"/>
          <w:szCs w:val="24"/>
        </w:rPr>
        <w:t xml:space="preserve">(rule out pulmonary embolism and acute </w:t>
      </w:r>
      <w:r w:rsidR="005F3929">
        <w:rPr>
          <w:sz w:val="24"/>
          <w:szCs w:val="24"/>
        </w:rPr>
        <w:t xml:space="preserve">aortic syndrome) were </w:t>
      </w:r>
      <w:r w:rsidR="004E21A1">
        <w:rPr>
          <w:sz w:val="24"/>
          <w:szCs w:val="24"/>
        </w:rPr>
        <w:t xml:space="preserve">however </w:t>
      </w:r>
      <w:r w:rsidR="005F3929">
        <w:rPr>
          <w:sz w:val="24"/>
          <w:szCs w:val="24"/>
        </w:rPr>
        <w:t xml:space="preserve">included. </w:t>
      </w:r>
      <w:r w:rsidR="00245D5D" w:rsidRPr="00A41AAD">
        <w:rPr>
          <w:sz w:val="24"/>
          <w:szCs w:val="24"/>
        </w:rPr>
        <w:t xml:space="preserve">We aimed to </w:t>
      </w:r>
      <w:r w:rsidR="005332F3" w:rsidRPr="00A41AAD">
        <w:rPr>
          <w:sz w:val="24"/>
          <w:szCs w:val="24"/>
        </w:rPr>
        <w:t>detect differences in positivity rate based on admittance location</w:t>
      </w:r>
      <w:r w:rsidR="003754C1" w:rsidRPr="00A41AAD">
        <w:rPr>
          <w:sz w:val="24"/>
          <w:szCs w:val="24"/>
        </w:rPr>
        <w:t xml:space="preserve"> and </w:t>
      </w:r>
      <w:r w:rsidR="00C43FA6" w:rsidRPr="00A41AAD">
        <w:rPr>
          <w:sz w:val="24"/>
          <w:szCs w:val="24"/>
        </w:rPr>
        <w:t>type of CTA procedure requested. Thus, all included</w:t>
      </w:r>
      <w:r w:rsidR="001D54A3" w:rsidRPr="00A41AAD">
        <w:rPr>
          <w:sz w:val="24"/>
          <w:szCs w:val="24"/>
        </w:rPr>
        <w:t xml:space="preserve"> patients were further subdivided </w:t>
      </w:r>
      <w:r w:rsidR="00283B7A" w:rsidRPr="00A41AAD">
        <w:rPr>
          <w:sz w:val="24"/>
          <w:szCs w:val="24"/>
        </w:rPr>
        <w:t>based on their location of admittance (</w:t>
      </w:r>
      <w:r w:rsidR="00C43FA6" w:rsidRPr="00A41AAD">
        <w:rPr>
          <w:sz w:val="24"/>
          <w:szCs w:val="24"/>
        </w:rPr>
        <w:t>i</w:t>
      </w:r>
      <w:r w:rsidR="00283B7A" w:rsidRPr="00A41AAD">
        <w:rPr>
          <w:sz w:val="24"/>
          <w:szCs w:val="24"/>
        </w:rPr>
        <w:t xml:space="preserve">npatients, outpatients, </w:t>
      </w:r>
      <w:r w:rsidR="00245D5D" w:rsidRPr="00A41AAD">
        <w:rPr>
          <w:sz w:val="24"/>
          <w:szCs w:val="24"/>
        </w:rPr>
        <w:t>ICU patients</w:t>
      </w:r>
      <w:r w:rsidR="00707808">
        <w:rPr>
          <w:sz w:val="24"/>
          <w:szCs w:val="24"/>
        </w:rPr>
        <w:t>,</w:t>
      </w:r>
      <w:r w:rsidR="00245D5D" w:rsidRPr="00A41AAD">
        <w:rPr>
          <w:sz w:val="24"/>
          <w:szCs w:val="24"/>
        </w:rPr>
        <w:t xml:space="preserve"> and ED patients)</w:t>
      </w:r>
      <w:r w:rsidR="00ED1E34" w:rsidRPr="00A41AAD">
        <w:rPr>
          <w:sz w:val="24"/>
          <w:szCs w:val="24"/>
        </w:rPr>
        <w:t xml:space="preserve"> and CTA procedure </w:t>
      </w:r>
      <w:r w:rsidR="00A34086" w:rsidRPr="00A41AAD">
        <w:rPr>
          <w:sz w:val="24"/>
          <w:szCs w:val="24"/>
        </w:rPr>
        <w:t xml:space="preserve">request </w:t>
      </w:r>
      <w:r w:rsidR="00ED1E34" w:rsidRPr="00A41AAD">
        <w:rPr>
          <w:sz w:val="24"/>
          <w:szCs w:val="24"/>
        </w:rPr>
        <w:t>type (CTA chest only or CTA chest/abdomen/pelvis).</w:t>
      </w:r>
      <w:r w:rsidR="00F50EEE" w:rsidRPr="00A41AAD">
        <w:rPr>
          <w:sz w:val="24"/>
          <w:szCs w:val="24"/>
        </w:rPr>
        <w:t xml:space="preserve"> </w:t>
      </w:r>
      <w:r w:rsidR="00885D89" w:rsidRPr="00A41AAD">
        <w:rPr>
          <w:sz w:val="24"/>
          <w:szCs w:val="24"/>
        </w:rPr>
        <w:t xml:space="preserve">We also </w:t>
      </w:r>
      <w:r w:rsidR="00744148" w:rsidRPr="00A41AAD">
        <w:rPr>
          <w:sz w:val="24"/>
          <w:szCs w:val="24"/>
        </w:rPr>
        <w:t xml:space="preserve">aimed to analyze </w:t>
      </w:r>
      <w:r w:rsidR="005F42DE" w:rsidRPr="00A41AAD">
        <w:rPr>
          <w:sz w:val="24"/>
          <w:szCs w:val="24"/>
        </w:rPr>
        <w:t>patient</w:t>
      </w:r>
      <w:r w:rsidR="00266590">
        <w:rPr>
          <w:sz w:val="24"/>
          <w:szCs w:val="24"/>
        </w:rPr>
        <w:t>-</w:t>
      </w:r>
      <w:r w:rsidR="005F42DE" w:rsidRPr="00A41AAD">
        <w:rPr>
          <w:sz w:val="24"/>
          <w:szCs w:val="24"/>
        </w:rPr>
        <w:t>related</w:t>
      </w:r>
      <w:r w:rsidR="00E7313E" w:rsidRPr="00A41AAD">
        <w:rPr>
          <w:sz w:val="24"/>
          <w:szCs w:val="24"/>
        </w:rPr>
        <w:t xml:space="preserve"> </w:t>
      </w:r>
      <w:r w:rsidR="003F77E2" w:rsidRPr="00A41AAD">
        <w:rPr>
          <w:sz w:val="24"/>
          <w:szCs w:val="24"/>
        </w:rPr>
        <w:t xml:space="preserve">factors that would be </w:t>
      </w:r>
      <w:r w:rsidR="00744148" w:rsidRPr="00A41AAD">
        <w:rPr>
          <w:sz w:val="24"/>
          <w:szCs w:val="24"/>
        </w:rPr>
        <w:t>predictors of CTPA yield</w:t>
      </w:r>
      <w:r w:rsidR="00DE00E2">
        <w:rPr>
          <w:sz w:val="24"/>
          <w:szCs w:val="24"/>
        </w:rPr>
        <w:t xml:space="preserve"> hence </w:t>
      </w:r>
      <w:r w:rsidR="00DF33B9" w:rsidRPr="00A41AAD">
        <w:rPr>
          <w:sz w:val="24"/>
          <w:szCs w:val="24"/>
        </w:rPr>
        <w:t>parameters</w:t>
      </w:r>
      <w:r w:rsidR="00DE00E2">
        <w:rPr>
          <w:sz w:val="24"/>
          <w:szCs w:val="24"/>
        </w:rPr>
        <w:t xml:space="preserve"> like age, </w:t>
      </w:r>
      <w:r w:rsidR="00DE00E2" w:rsidRPr="00A41AAD">
        <w:rPr>
          <w:sz w:val="24"/>
          <w:szCs w:val="24"/>
        </w:rPr>
        <w:t>gender</w:t>
      </w:r>
      <w:r w:rsidR="006718B7">
        <w:rPr>
          <w:sz w:val="24"/>
          <w:szCs w:val="24"/>
        </w:rPr>
        <w:t>,</w:t>
      </w:r>
      <w:r w:rsidR="00DE00E2" w:rsidRPr="00A41AAD">
        <w:rPr>
          <w:sz w:val="24"/>
          <w:szCs w:val="24"/>
        </w:rPr>
        <w:t xml:space="preserve"> and body mass index (BMI)</w:t>
      </w:r>
      <w:r w:rsidR="00DF33B9" w:rsidRPr="00A41AAD">
        <w:rPr>
          <w:sz w:val="24"/>
          <w:szCs w:val="24"/>
        </w:rPr>
        <w:t xml:space="preserve"> were recorded</w:t>
      </w:r>
      <w:r w:rsidR="005F42DE" w:rsidRPr="00A41AAD">
        <w:rPr>
          <w:sz w:val="24"/>
          <w:szCs w:val="24"/>
        </w:rPr>
        <w:t xml:space="preserve">. </w:t>
      </w:r>
      <w:r w:rsidR="00DE00E2">
        <w:rPr>
          <w:sz w:val="24"/>
          <w:szCs w:val="24"/>
        </w:rPr>
        <w:t xml:space="preserve">Amount of intravenous </w:t>
      </w:r>
      <w:r w:rsidR="00DE00E2">
        <w:rPr>
          <w:sz w:val="24"/>
          <w:szCs w:val="24"/>
        </w:rPr>
        <w:lastRenderedPageBreak/>
        <w:t xml:space="preserve">contrast administered and radiation dose parameter </w:t>
      </w:r>
      <w:r w:rsidR="00DE00E2" w:rsidRPr="00A41AAD">
        <w:rPr>
          <w:sz w:val="24"/>
          <w:szCs w:val="24"/>
        </w:rPr>
        <w:t>dose length product (DLP)</w:t>
      </w:r>
      <w:r w:rsidR="00DE00E2">
        <w:rPr>
          <w:sz w:val="24"/>
          <w:szCs w:val="24"/>
        </w:rPr>
        <w:t xml:space="preserve"> was also recorded for CTPA chest studies. Combined CTPA chest with CT abdomen and pelvis studies were excluded for contrast and radiation dose measurements. </w:t>
      </w:r>
    </w:p>
    <w:p w14:paraId="4E63808E" w14:textId="6AE1F0CB" w:rsidR="00D40293" w:rsidRPr="00A41AAD" w:rsidRDefault="00F97FB4" w:rsidP="00A41AAD">
      <w:pPr>
        <w:spacing w:line="480" w:lineRule="auto"/>
        <w:jc w:val="both"/>
        <w:rPr>
          <w:sz w:val="24"/>
          <w:szCs w:val="24"/>
        </w:rPr>
      </w:pPr>
      <w:r w:rsidRPr="00A41AAD">
        <w:rPr>
          <w:sz w:val="24"/>
          <w:szCs w:val="24"/>
        </w:rPr>
        <w:t xml:space="preserve">Radiology report </w:t>
      </w:r>
      <w:r w:rsidR="003C5DF8" w:rsidRPr="00A41AAD">
        <w:rPr>
          <w:sz w:val="24"/>
          <w:szCs w:val="24"/>
        </w:rPr>
        <w:t>data w</w:t>
      </w:r>
      <w:r w:rsidR="00DD3A41" w:rsidRPr="00A41AAD">
        <w:rPr>
          <w:sz w:val="24"/>
          <w:szCs w:val="24"/>
        </w:rPr>
        <w:t>ere</w:t>
      </w:r>
      <w:r w:rsidR="003C5DF8" w:rsidRPr="00A41AAD">
        <w:rPr>
          <w:sz w:val="24"/>
          <w:szCs w:val="24"/>
        </w:rPr>
        <w:t xml:space="preserve"> access</w:t>
      </w:r>
      <w:r w:rsidR="00DD3A41" w:rsidRPr="00A41AAD">
        <w:rPr>
          <w:sz w:val="24"/>
          <w:szCs w:val="24"/>
        </w:rPr>
        <w:t xml:space="preserve">ed from </w:t>
      </w:r>
      <w:r w:rsidR="004C745E">
        <w:rPr>
          <w:sz w:val="24"/>
          <w:szCs w:val="24"/>
        </w:rPr>
        <w:t xml:space="preserve">the </w:t>
      </w:r>
      <w:r w:rsidR="00DD3A41" w:rsidRPr="00A41AAD">
        <w:rPr>
          <w:sz w:val="24"/>
          <w:szCs w:val="24"/>
        </w:rPr>
        <w:t xml:space="preserve">radiology information system and </w:t>
      </w:r>
      <w:r w:rsidR="00ED4D63" w:rsidRPr="00A41AAD">
        <w:rPr>
          <w:sz w:val="24"/>
          <w:szCs w:val="24"/>
        </w:rPr>
        <w:t xml:space="preserve">final impressions were recorded for all eligible patients. </w:t>
      </w:r>
      <w:r w:rsidR="007D51B0" w:rsidRPr="00A41AAD">
        <w:rPr>
          <w:sz w:val="24"/>
          <w:szCs w:val="24"/>
        </w:rPr>
        <w:t>Based on radiology impression list, patients were classified as positi</w:t>
      </w:r>
      <w:r w:rsidR="00FC66E2" w:rsidRPr="00A41AAD">
        <w:rPr>
          <w:sz w:val="24"/>
          <w:szCs w:val="24"/>
        </w:rPr>
        <w:t>ve or negative for PE. Pat</w:t>
      </w:r>
      <w:r w:rsidR="00A33F0C" w:rsidRPr="00A41AAD">
        <w:rPr>
          <w:sz w:val="24"/>
          <w:szCs w:val="24"/>
        </w:rPr>
        <w:t>i</w:t>
      </w:r>
      <w:r w:rsidR="00FC66E2" w:rsidRPr="00A41AAD">
        <w:rPr>
          <w:sz w:val="24"/>
          <w:szCs w:val="24"/>
        </w:rPr>
        <w:t xml:space="preserve">ents who had </w:t>
      </w:r>
      <w:r w:rsidR="00DE00E2">
        <w:rPr>
          <w:sz w:val="24"/>
          <w:szCs w:val="24"/>
        </w:rPr>
        <w:t>non-diagnostic study due to technical factor</w:t>
      </w:r>
      <w:r w:rsidR="003A6E36">
        <w:rPr>
          <w:sz w:val="24"/>
          <w:szCs w:val="24"/>
        </w:rPr>
        <w:t>s</w:t>
      </w:r>
      <w:r w:rsidR="00DE00E2">
        <w:rPr>
          <w:sz w:val="24"/>
          <w:szCs w:val="24"/>
        </w:rPr>
        <w:t xml:space="preserve"> were excluded</w:t>
      </w:r>
      <w:r w:rsidR="00FC66E2" w:rsidRPr="00A41AAD">
        <w:rPr>
          <w:sz w:val="24"/>
          <w:szCs w:val="24"/>
        </w:rPr>
        <w:t xml:space="preserve">. </w:t>
      </w:r>
      <w:r w:rsidR="00F53530" w:rsidRPr="00A41AAD">
        <w:rPr>
          <w:sz w:val="24"/>
          <w:szCs w:val="24"/>
        </w:rPr>
        <w:t xml:space="preserve">Patients with positive PE were further subdivided into central (if </w:t>
      </w:r>
      <w:r w:rsidR="00AC7F16" w:rsidRPr="00A41AAD">
        <w:rPr>
          <w:sz w:val="24"/>
          <w:szCs w:val="24"/>
        </w:rPr>
        <w:t>main, right or left pulmonary artery</w:t>
      </w:r>
      <w:r w:rsidR="00DE00E2">
        <w:rPr>
          <w:sz w:val="24"/>
          <w:szCs w:val="24"/>
        </w:rPr>
        <w:t xml:space="preserve"> was involved</w:t>
      </w:r>
      <w:r w:rsidR="00AC7F16" w:rsidRPr="00A41AAD">
        <w:rPr>
          <w:sz w:val="24"/>
          <w:szCs w:val="24"/>
        </w:rPr>
        <w:t>)</w:t>
      </w:r>
      <w:r w:rsidR="00E43C83">
        <w:rPr>
          <w:sz w:val="24"/>
          <w:szCs w:val="24"/>
        </w:rPr>
        <w:t xml:space="preserve">, </w:t>
      </w:r>
      <w:r w:rsidR="00AC7F16" w:rsidRPr="00A41AAD">
        <w:rPr>
          <w:sz w:val="24"/>
          <w:szCs w:val="24"/>
        </w:rPr>
        <w:t xml:space="preserve">peripheral </w:t>
      </w:r>
      <w:r w:rsidR="00B138CA" w:rsidRPr="00A41AAD">
        <w:rPr>
          <w:sz w:val="24"/>
          <w:szCs w:val="24"/>
        </w:rPr>
        <w:t>(beyond branch pulmonary arteries including segmental/subsegmental</w:t>
      </w:r>
      <w:r w:rsidR="00E43C83">
        <w:rPr>
          <w:sz w:val="24"/>
          <w:szCs w:val="24"/>
        </w:rPr>
        <w:t xml:space="preserve"> branches</w:t>
      </w:r>
      <w:r w:rsidR="00B138CA" w:rsidRPr="00A41AAD">
        <w:rPr>
          <w:sz w:val="24"/>
          <w:szCs w:val="24"/>
        </w:rPr>
        <w:t>)</w:t>
      </w:r>
      <w:r w:rsidR="00E43C83">
        <w:rPr>
          <w:sz w:val="24"/>
          <w:szCs w:val="24"/>
        </w:rPr>
        <w:t xml:space="preserve"> or combined</w:t>
      </w:r>
      <w:r w:rsidR="00BB4070" w:rsidRPr="00A41AAD">
        <w:rPr>
          <w:sz w:val="24"/>
          <w:szCs w:val="24"/>
        </w:rPr>
        <w:t xml:space="preserve"> pulmonary embolism. </w:t>
      </w:r>
      <w:r w:rsidR="008E59D2" w:rsidRPr="00A41AAD">
        <w:rPr>
          <w:sz w:val="24"/>
          <w:szCs w:val="24"/>
        </w:rPr>
        <w:t xml:space="preserve">Presence or absence of right heart strain was documented based on following </w:t>
      </w:r>
      <w:r w:rsidR="00A34086" w:rsidRPr="00A41AAD">
        <w:rPr>
          <w:sz w:val="24"/>
          <w:szCs w:val="24"/>
        </w:rPr>
        <w:t xml:space="preserve">criteria: flattening of </w:t>
      </w:r>
      <w:r w:rsidR="00F97A4C">
        <w:rPr>
          <w:sz w:val="24"/>
          <w:szCs w:val="24"/>
        </w:rPr>
        <w:t xml:space="preserve">the </w:t>
      </w:r>
      <w:r w:rsidR="00A34086" w:rsidRPr="00A41AAD">
        <w:rPr>
          <w:sz w:val="24"/>
          <w:szCs w:val="24"/>
        </w:rPr>
        <w:t xml:space="preserve">interventricular septum, enlarged right atrium or right ventricle (right ventricle to left ventricle ratio &gt; 0.9), reflux of contrast in hepatic veins and inferior vena cava.  </w:t>
      </w:r>
    </w:p>
    <w:p w14:paraId="17D332BE" w14:textId="77777777" w:rsidR="00D40293" w:rsidRPr="00A41AAD" w:rsidRDefault="00D40293" w:rsidP="00A41AAD">
      <w:pPr>
        <w:spacing w:line="480" w:lineRule="auto"/>
        <w:jc w:val="both"/>
        <w:rPr>
          <w:i/>
          <w:iCs/>
          <w:sz w:val="24"/>
          <w:szCs w:val="24"/>
        </w:rPr>
      </w:pPr>
      <w:r w:rsidRPr="00A41AAD">
        <w:rPr>
          <w:i/>
          <w:iCs/>
          <w:sz w:val="24"/>
          <w:szCs w:val="24"/>
        </w:rPr>
        <w:t>Data analysis</w:t>
      </w:r>
    </w:p>
    <w:p w14:paraId="46E97F6D" w14:textId="52115AB8" w:rsidR="00595F99" w:rsidRPr="00A41AAD" w:rsidRDefault="00204EAB" w:rsidP="00A41AAD">
      <w:pPr>
        <w:spacing w:line="480" w:lineRule="auto"/>
        <w:jc w:val="both"/>
        <w:rPr>
          <w:sz w:val="24"/>
          <w:szCs w:val="24"/>
        </w:rPr>
      </w:pPr>
      <w:r w:rsidRPr="00A41AAD">
        <w:rPr>
          <w:sz w:val="24"/>
          <w:szCs w:val="24"/>
        </w:rPr>
        <w:t xml:space="preserve">The </w:t>
      </w:r>
      <w:r w:rsidR="00606C2D" w:rsidRPr="00A41AAD">
        <w:rPr>
          <w:sz w:val="24"/>
          <w:szCs w:val="24"/>
        </w:rPr>
        <w:t>yield of CTPA examination (proportion of positive test results) was assessed for the entire group</w:t>
      </w:r>
      <w:r w:rsidR="00960273" w:rsidRPr="00A41AAD">
        <w:rPr>
          <w:sz w:val="24"/>
          <w:szCs w:val="24"/>
        </w:rPr>
        <w:t xml:space="preserve">, </w:t>
      </w:r>
      <w:r w:rsidR="00AD0955" w:rsidRPr="00A41AAD">
        <w:rPr>
          <w:sz w:val="24"/>
          <w:szCs w:val="24"/>
        </w:rPr>
        <w:t xml:space="preserve">and also </w:t>
      </w:r>
      <w:r w:rsidR="00606C2D" w:rsidRPr="00A41AAD">
        <w:rPr>
          <w:sz w:val="24"/>
          <w:szCs w:val="24"/>
        </w:rPr>
        <w:t xml:space="preserve">according to admittance location </w:t>
      </w:r>
      <w:r w:rsidR="00AD0955" w:rsidRPr="00A41AAD">
        <w:rPr>
          <w:sz w:val="24"/>
          <w:szCs w:val="24"/>
        </w:rPr>
        <w:t>as well as</w:t>
      </w:r>
      <w:r w:rsidR="00960273" w:rsidRPr="00A41AAD">
        <w:rPr>
          <w:sz w:val="24"/>
          <w:szCs w:val="24"/>
        </w:rPr>
        <w:t xml:space="preserve"> CTA study type.</w:t>
      </w:r>
      <w:r w:rsidRPr="00A41AAD">
        <w:rPr>
          <w:sz w:val="24"/>
          <w:szCs w:val="24"/>
        </w:rPr>
        <w:t xml:space="preserve"> </w:t>
      </w:r>
      <w:r w:rsidR="0029664C" w:rsidRPr="00A41AAD">
        <w:rPr>
          <w:sz w:val="24"/>
          <w:szCs w:val="24"/>
        </w:rPr>
        <w:t xml:space="preserve">CTPA positivity rate was also determined for </w:t>
      </w:r>
      <w:r w:rsidR="00920563" w:rsidRPr="00A41AAD">
        <w:rPr>
          <w:sz w:val="24"/>
          <w:szCs w:val="24"/>
        </w:rPr>
        <w:t>different age (under 18, 18-35, &gt;35) and BMI groups (under 25, 25-</w:t>
      </w:r>
      <w:r w:rsidR="003A6E36">
        <w:rPr>
          <w:sz w:val="24"/>
          <w:szCs w:val="24"/>
        </w:rPr>
        <w:t>40</w:t>
      </w:r>
      <w:r w:rsidR="00920563" w:rsidRPr="00A41AAD">
        <w:rPr>
          <w:sz w:val="24"/>
          <w:szCs w:val="24"/>
        </w:rPr>
        <w:t xml:space="preserve"> &gt;</w:t>
      </w:r>
      <w:r w:rsidR="003A6E36">
        <w:rPr>
          <w:sz w:val="24"/>
          <w:szCs w:val="24"/>
        </w:rPr>
        <w:t>40</w:t>
      </w:r>
      <w:r w:rsidR="00920563" w:rsidRPr="00A41AAD">
        <w:rPr>
          <w:sz w:val="24"/>
          <w:szCs w:val="24"/>
        </w:rPr>
        <w:t>)</w:t>
      </w:r>
      <w:r w:rsidR="00595F99" w:rsidRPr="00A41AAD">
        <w:rPr>
          <w:sz w:val="24"/>
          <w:szCs w:val="24"/>
        </w:rPr>
        <w:t xml:space="preserve">. Effective dose </w:t>
      </w:r>
      <w:r w:rsidR="00667451">
        <w:rPr>
          <w:sz w:val="24"/>
          <w:szCs w:val="24"/>
        </w:rPr>
        <w:t xml:space="preserve">(mSv) </w:t>
      </w:r>
      <w:r w:rsidR="00595F99" w:rsidRPr="00A41AAD">
        <w:rPr>
          <w:sz w:val="24"/>
          <w:szCs w:val="24"/>
        </w:rPr>
        <w:t>was calculated for chest only examinations by the following formula: DLP</w:t>
      </w:r>
      <w:r w:rsidR="00DE00E2">
        <w:rPr>
          <w:sz w:val="24"/>
          <w:szCs w:val="24"/>
        </w:rPr>
        <w:t xml:space="preserve"> (</w:t>
      </w:r>
      <w:proofErr w:type="spellStart"/>
      <w:r w:rsidR="00DE00E2" w:rsidRPr="00DE00E2">
        <w:rPr>
          <w:sz w:val="24"/>
          <w:szCs w:val="24"/>
        </w:rPr>
        <w:t>mGy·cm</w:t>
      </w:r>
      <w:proofErr w:type="spellEnd"/>
      <w:r w:rsidR="00DE00E2">
        <w:rPr>
          <w:sz w:val="24"/>
          <w:szCs w:val="24"/>
        </w:rPr>
        <w:t>)</w:t>
      </w:r>
      <w:r w:rsidR="00595F99" w:rsidRPr="00A41AAD">
        <w:rPr>
          <w:sz w:val="24"/>
          <w:szCs w:val="24"/>
        </w:rPr>
        <w:t xml:space="preserve"> x 0.014.</w:t>
      </w:r>
      <w:r w:rsidR="00EF654C">
        <w:rPr>
          <w:sz w:val="24"/>
          <w:szCs w:val="24"/>
        </w:rPr>
        <w:fldChar w:fldCharType="begin"/>
      </w:r>
      <w:r w:rsidR="00E43C83">
        <w:rPr>
          <w:sz w:val="24"/>
          <w:szCs w:val="24"/>
        </w:rPr>
        <w:instrText xml:space="preserve"> ADDIN EN.CITE &lt;EndNote&gt;&lt;Cite&gt;&lt;Author&gt;Deak&lt;/Author&gt;&lt;Year&gt;2010&lt;/Year&gt;&lt;RecNum&gt;51&lt;/RecNum&gt;&lt;IDText&gt;158-66&lt;/IDText&gt;&lt;DisplayText&gt;&lt;style face="superscript"&gt;14&lt;/style&gt;&lt;/DisplayText&gt;&lt;record&gt;&lt;rec-number&gt;51&lt;/rec-number&gt;&lt;foreign-keys&gt;&lt;key app="EN" db-id="sefxfz2djesf07ezfxivfzfe09aeeafvdezz" timestamp="1559326463"&gt;51&lt;/key&gt;&lt;/foreign-keys&gt;&lt;ref-type name="Journal Article"&gt;17&lt;/ref-type&gt;&lt;contributors&gt;&lt;authors&gt;&lt;author&gt;Deak, P. D.&lt;/author&gt;&lt;author&gt;Smal, Y.&lt;/author&gt;&lt;author&gt;Kalender, W. A.&lt;/author&gt;&lt;/authors&gt;&lt;/contributors&gt;&lt;auth-address&gt;Institute of Medical Physics, University Erlangen-Nurnberg, Henkestr. 91, Erlangen, Germany.&lt;/auth-address&gt;&lt;titles&gt;&lt;title&gt;Multisection CT protocols: sex- and age-specific conversion factors used to determine effective dose from dose-length product&lt;/title&gt;&lt;secondary-title&gt;Radiology&lt;/secondary-title&gt;&lt;alt-title&gt;Radiology&lt;/alt-title&gt;&lt;/titles&gt;&lt;periodical&gt;&lt;full-title&gt;Radiology&lt;/full-title&gt;&lt;/periodical&gt;&lt;alt-periodical&gt;&lt;full-title&gt;Radiology&lt;/full-title&gt;&lt;/alt-periodical&gt;&lt;pages&gt;158-66&lt;/pages&gt;&lt;volume&gt;257&lt;/volume&gt;&lt;number&gt;1&lt;/number&gt;&lt;edition&gt;2010/09/21&lt;/edition&gt;&lt;keywords&gt;&lt;keyword&gt;Age Factors&lt;/keyword&gt;&lt;keyword&gt;Humans&lt;/keyword&gt;&lt;keyword&gt;International Agencies&lt;/keyword&gt;&lt;keyword&gt;Models, Statistical&lt;/keyword&gt;&lt;keyword&gt;Phantoms, Imaging&lt;/keyword&gt;&lt;keyword&gt;*Radiation Dosage&lt;/keyword&gt;&lt;keyword&gt;Radiation Injuries/prevention &amp;amp; control&lt;/keyword&gt;&lt;keyword&gt;Radiation Protection/methods&lt;/keyword&gt;&lt;keyword&gt;Radiometry/*methods&lt;/keyword&gt;&lt;keyword&gt;Relative Biological Effectiveness&lt;/keyword&gt;&lt;keyword&gt;Sex Factors&lt;/keyword&gt;&lt;keyword&gt;*Tomography, X-Ray Computed&lt;/keyword&gt;&lt;/keywords&gt;&lt;dates&gt;&lt;year&gt;2010&lt;/year&gt;&lt;pub-dates&gt;&lt;date&gt;Oct&lt;/date&gt;&lt;/pub-dates&gt;&lt;/dates&gt;&lt;isbn&gt;0033-8419&lt;/isbn&gt;&lt;accession-num&gt;20851940&lt;/accession-num&gt;&lt;urls&gt;&lt;/urls&gt;&lt;electronic-resource-num&gt;10.1148/radiol.10100047&lt;/electronic-resource-num&gt;&lt;remote-database-provider&gt;NLM&lt;/remote-database-provider&gt;&lt;language&gt;eng&lt;/language&gt;&lt;/record&gt;&lt;/Cite&gt;&lt;/EndNote&gt;</w:instrText>
      </w:r>
      <w:r w:rsidR="00EF654C">
        <w:rPr>
          <w:sz w:val="24"/>
          <w:szCs w:val="24"/>
        </w:rPr>
        <w:fldChar w:fldCharType="separate"/>
      </w:r>
      <w:r w:rsidR="00E43C83" w:rsidRPr="00E43C83">
        <w:rPr>
          <w:noProof/>
          <w:sz w:val="24"/>
          <w:szCs w:val="24"/>
          <w:vertAlign w:val="superscript"/>
        </w:rPr>
        <w:t>14</w:t>
      </w:r>
      <w:r w:rsidR="00EF654C">
        <w:rPr>
          <w:sz w:val="24"/>
          <w:szCs w:val="24"/>
        </w:rPr>
        <w:fldChar w:fldCharType="end"/>
      </w:r>
      <w:r w:rsidR="00595F99" w:rsidRPr="00A41AAD">
        <w:rPr>
          <w:sz w:val="24"/>
          <w:szCs w:val="24"/>
        </w:rPr>
        <w:t xml:space="preserve"> </w:t>
      </w:r>
    </w:p>
    <w:p w14:paraId="775F1201" w14:textId="39F7D5D6" w:rsidR="005318FA" w:rsidRPr="00A41AAD" w:rsidRDefault="00595F99" w:rsidP="00A41AAD">
      <w:pPr>
        <w:spacing w:line="480" w:lineRule="auto"/>
        <w:jc w:val="both"/>
        <w:rPr>
          <w:b/>
          <w:sz w:val="24"/>
          <w:szCs w:val="24"/>
        </w:rPr>
      </w:pPr>
      <w:r w:rsidRPr="00A41AAD">
        <w:rPr>
          <w:sz w:val="24"/>
          <w:szCs w:val="24"/>
        </w:rPr>
        <w:t xml:space="preserve"> </w:t>
      </w:r>
      <w:r w:rsidR="005318FA" w:rsidRPr="00A41AAD">
        <w:rPr>
          <w:b/>
          <w:sz w:val="24"/>
          <w:szCs w:val="24"/>
        </w:rPr>
        <w:t>Statistical Analysis</w:t>
      </w:r>
    </w:p>
    <w:p w14:paraId="0BAAFA26" w14:textId="34C15AAE" w:rsidR="005318FA" w:rsidRPr="00A41AAD" w:rsidRDefault="005318FA" w:rsidP="00A41AAD">
      <w:pPr>
        <w:spacing w:line="480" w:lineRule="auto"/>
        <w:jc w:val="both"/>
        <w:rPr>
          <w:sz w:val="24"/>
          <w:szCs w:val="24"/>
        </w:rPr>
      </w:pPr>
      <w:r w:rsidRPr="00A41AAD">
        <w:rPr>
          <w:sz w:val="24"/>
          <w:szCs w:val="24"/>
        </w:rPr>
        <w:t>Continuous variables were summarized as mean</w:t>
      </w:r>
      <w:r w:rsidR="00667451">
        <w:rPr>
          <w:sz w:val="24"/>
          <w:szCs w:val="24"/>
        </w:rPr>
        <w:t xml:space="preserve"> </w:t>
      </w:r>
      <w:r w:rsidRPr="00A41AAD">
        <w:rPr>
          <w:sz w:val="24"/>
          <w:szCs w:val="24"/>
        </w:rPr>
        <w:t>±</w:t>
      </w:r>
      <w:r w:rsidR="00667451">
        <w:rPr>
          <w:sz w:val="24"/>
          <w:szCs w:val="24"/>
        </w:rPr>
        <w:t xml:space="preserve"> </w:t>
      </w:r>
      <w:r w:rsidRPr="00A41AAD">
        <w:rPr>
          <w:sz w:val="24"/>
          <w:szCs w:val="24"/>
        </w:rPr>
        <w:t xml:space="preserve">standard deviation (SD) with median and range; categorical data as number and percentage. Differences between positive or negative </w:t>
      </w:r>
      <w:r w:rsidRPr="00A41AAD">
        <w:rPr>
          <w:sz w:val="24"/>
          <w:szCs w:val="24"/>
        </w:rPr>
        <w:lastRenderedPageBreak/>
        <w:t xml:space="preserve">acute PE sub-groups; and between types of acute of PE were compared using Fischer’s exact test and Chi-Square test for categorical data. Statistical significance was assumed for p values of less than 0.05. </w:t>
      </w:r>
      <w:r w:rsidR="00337AD6">
        <w:rPr>
          <w:sz w:val="24"/>
          <w:szCs w:val="24"/>
        </w:rPr>
        <w:t>A</w:t>
      </w:r>
      <w:r w:rsidR="001A2B05" w:rsidRPr="00A41AAD">
        <w:rPr>
          <w:sz w:val="24"/>
          <w:szCs w:val="24"/>
        </w:rPr>
        <w:t xml:space="preserve"> logistic regression model was fit to determine what factors affect the positivity rate of CT scans for PE. </w:t>
      </w:r>
      <w:r w:rsidRPr="00A41AAD">
        <w:rPr>
          <w:sz w:val="24"/>
          <w:szCs w:val="24"/>
        </w:rPr>
        <w:t xml:space="preserve">Data </w:t>
      </w:r>
      <w:r w:rsidR="00337AD6" w:rsidRPr="00A41AAD">
        <w:rPr>
          <w:sz w:val="24"/>
          <w:szCs w:val="24"/>
        </w:rPr>
        <w:t>w</w:t>
      </w:r>
      <w:r w:rsidR="00337AD6">
        <w:rPr>
          <w:sz w:val="24"/>
          <w:szCs w:val="24"/>
        </w:rPr>
        <w:t>as</w:t>
      </w:r>
      <w:r w:rsidR="00337AD6" w:rsidRPr="00A41AAD">
        <w:rPr>
          <w:sz w:val="24"/>
          <w:szCs w:val="24"/>
        </w:rPr>
        <w:t xml:space="preserve"> </w:t>
      </w:r>
      <w:r w:rsidRPr="00A41AAD">
        <w:rPr>
          <w:sz w:val="24"/>
          <w:szCs w:val="24"/>
        </w:rPr>
        <w:t>analyzed using</w:t>
      </w:r>
      <w:r w:rsidR="00337AD6">
        <w:rPr>
          <w:sz w:val="24"/>
          <w:szCs w:val="24"/>
        </w:rPr>
        <w:t xml:space="preserve"> R software (</w:t>
      </w:r>
      <w:r w:rsidR="00337AD6" w:rsidRPr="00337AD6">
        <w:rPr>
          <w:sz w:val="24"/>
          <w:szCs w:val="24"/>
        </w:rPr>
        <w:t>R Foundation for Statistical Computing, Vienna, Austria</w:t>
      </w:r>
      <w:r w:rsidR="00337AD6">
        <w:rPr>
          <w:sz w:val="24"/>
          <w:szCs w:val="24"/>
        </w:rPr>
        <w:t xml:space="preserve">). </w:t>
      </w:r>
    </w:p>
    <w:p w14:paraId="7A91CDCB" w14:textId="77777777" w:rsidR="00A41AAD" w:rsidRPr="00A41AAD" w:rsidRDefault="00A41AAD" w:rsidP="00A41AAD">
      <w:pPr>
        <w:spacing w:line="480" w:lineRule="auto"/>
        <w:jc w:val="both"/>
        <w:rPr>
          <w:b/>
          <w:sz w:val="24"/>
          <w:szCs w:val="24"/>
        </w:rPr>
      </w:pPr>
      <w:r w:rsidRPr="00A41AAD">
        <w:rPr>
          <w:b/>
          <w:sz w:val="24"/>
          <w:szCs w:val="24"/>
        </w:rPr>
        <w:t>RESULTS:</w:t>
      </w:r>
    </w:p>
    <w:p w14:paraId="4690EFE3" w14:textId="77777777" w:rsidR="00A41AAD" w:rsidRPr="00BC5DC7" w:rsidRDefault="00A41AAD" w:rsidP="00A41AAD">
      <w:pPr>
        <w:spacing w:line="480" w:lineRule="auto"/>
        <w:jc w:val="both"/>
        <w:rPr>
          <w:b/>
          <w:bCs/>
          <w:i/>
          <w:sz w:val="24"/>
          <w:szCs w:val="24"/>
          <w:highlight w:val="yellow"/>
          <w:u w:val="single"/>
        </w:rPr>
      </w:pPr>
      <w:r w:rsidRPr="00BC5DC7">
        <w:rPr>
          <w:b/>
          <w:bCs/>
          <w:i/>
          <w:sz w:val="24"/>
          <w:szCs w:val="24"/>
          <w:highlight w:val="yellow"/>
          <w:u w:val="single"/>
        </w:rPr>
        <w:t>Patient characteristics:</w:t>
      </w:r>
    </w:p>
    <w:p w14:paraId="414FBD25" w14:textId="0DF0D426" w:rsidR="00A41AAD" w:rsidRPr="00BC5DC7" w:rsidRDefault="00A41AAD" w:rsidP="00A41AAD">
      <w:pPr>
        <w:spacing w:line="480" w:lineRule="auto"/>
        <w:jc w:val="both"/>
        <w:rPr>
          <w:sz w:val="24"/>
          <w:szCs w:val="24"/>
          <w:highlight w:val="yellow"/>
        </w:rPr>
      </w:pPr>
      <w:r w:rsidRPr="00BC5DC7">
        <w:rPr>
          <w:sz w:val="24"/>
          <w:szCs w:val="24"/>
          <w:highlight w:val="yellow"/>
        </w:rPr>
        <w:t xml:space="preserve">A total of </w:t>
      </w:r>
      <w:r w:rsidR="006F5D57" w:rsidRPr="00BC5DC7">
        <w:rPr>
          <w:sz w:val="24"/>
          <w:szCs w:val="24"/>
          <w:highlight w:val="yellow"/>
        </w:rPr>
        <w:t>2713</w:t>
      </w:r>
      <w:r w:rsidR="00536F89" w:rsidRPr="00BC5DC7">
        <w:rPr>
          <w:sz w:val="24"/>
          <w:szCs w:val="24"/>
          <w:highlight w:val="yellow"/>
        </w:rPr>
        <w:t xml:space="preserve"> </w:t>
      </w:r>
      <w:r w:rsidRPr="00BC5DC7">
        <w:rPr>
          <w:sz w:val="24"/>
          <w:szCs w:val="24"/>
          <w:highlight w:val="yellow"/>
        </w:rPr>
        <w:t>patients were included in the study</w:t>
      </w:r>
      <w:r w:rsidR="0013669E" w:rsidRPr="00BC5DC7">
        <w:rPr>
          <w:sz w:val="24"/>
          <w:szCs w:val="24"/>
          <w:highlight w:val="yellow"/>
        </w:rPr>
        <w:t>,</w:t>
      </w:r>
      <w:r w:rsidRPr="00BC5DC7">
        <w:rPr>
          <w:sz w:val="24"/>
          <w:szCs w:val="24"/>
          <w:highlight w:val="yellow"/>
        </w:rPr>
        <w:t xml:space="preserve"> </w:t>
      </w:r>
      <w:r w:rsidR="00667451" w:rsidRPr="00BC5DC7">
        <w:rPr>
          <w:sz w:val="24"/>
          <w:szCs w:val="24"/>
          <w:highlight w:val="yellow"/>
        </w:rPr>
        <w:t xml:space="preserve">out of which </w:t>
      </w:r>
      <w:r w:rsidR="004A490D" w:rsidRPr="00BC5DC7">
        <w:rPr>
          <w:sz w:val="24"/>
          <w:szCs w:val="24"/>
          <w:highlight w:val="yellow"/>
        </w:rPr>
        <w:t>2412</w:t>
      </w:r>
      <w:r w:rsidR="00667451" w:rsidRPr="00BC5DC7">
        <w:rPr>
          <w:sz w:val="24"/>
          <w:szCs w:val="24"/>
          <w:highlight w:val="yellow"/>
        </w:rPr>
        <w:t xml:space="preserve"> patients got CTPA chest only while </w:t>
      </w:r>
      <w:r w:rsidR="006F5D57" w:rsidRPr="00BC5DC7">
        <w:rPr>
          <w:sz w:val="24"/>
          <w:szCs w:val="24"/>
          <w:highlight w:val="yellow"/>
        </w:rPr>
        <w:t>301</w:t>
      </w:r>
      <w:r w:rsidR="00667451" w:rsidRPr="00BC5DC7">
        <w:rPr>
          <w:sz w:val="24"/>
          <w:szCs w:val="24"/>
          <w:highlight w:val="yellow"/>
        </w:rPr>
        <w:t xml:space="preserve"> patients got CTPA chest along with CT abdomen and pelvis. </w:t>
      </w:r>
      <w:r w:rsidRPr="00BC5DC7">
        <w:rPr>
          <w:sz w:val="24"/>
          <w:szCs w:val="24"/>
          <w:highlight w:val="yellow"/>
        </w:rPr>
        <w:t xml:space="preserve">There were </w:t>
      </w:r>
      <w:r w:rsidR="006F5D57" w:rsidRPr="00BC5DC7">
        <w:rPr>
          <w:sz w:val="24"/>
          <w:szCs w:val="24"/>
          <w:highlight w:val="yellow"/>
        </w:rPr>
        <w:t>1435</w:t>
      </w:r>
      <w:r w:rsidR="00536F89" w:rsidRPr="00BC5DC7">
        <w:rPr>
          <w:sz w:val="24"/>
          <w:szCs w:val="24"/>
          <w:highlight w:val="yellow"/>
        </w:rPr>
        <w:t xml:space="preserve"> </w:t>
      </w:r>
      <w:r w:rsidRPr="00BC5DC7">
        <w:rPr>
          <w:sz w:val="24"/>
          <w:szCs w:val="24"/>
          <w:highlight w:val="yellow"/>
        </w:rPr>
        <w:t>(53%) female</w:t>
      </w:r>
      <w:r w:rsidR="00973481" w:rsidRPr="00BC5DC7">
        <w:rPr>
          <w:sz w:val="24"/>
          <w:szCs w:val="24"/>
          <w:highlight w:val="yellow"/>
        </w:rPr>
        <w:t>s</w:t>
      </w:r>
      <w:r w:rsidRPr="00BC5DC7">
        <w:rPr>
          <w:sz w:val="24"/>
          <w:szCs w:val="24"/>
          <w:highlight w:val="yellow"/>
        </w:rPr>
        <w:t xml:space="preserve"> </w:t>
      </w:r>
      <w:r w:rsidR="00536F89" w:rsidRPr="00BC5DC7">
        <w:rPr>
          <w:sz w:val="24"/>
          <w:szCs w:val="24"/>
          <w:highlight w:val="yellow"/>
        </w:rPr>
        <w:t xml:space="preserve">and </w:t>
      </w:r>
      <w:r w:rsidR="006F5D57" w:rsidRPr="00BC5DC7">
        <w:rPr>
          <w:sz w:val="24"/>
          <w:szCs w:val="24"/>
          <w:highlight w:val="yellow"/>
        </w:rPr>
        <w:t>1278</w:t>
      </w:r>
      <w:r w:rsidR="00536F89" w:rsidRPr="00BC5DC7">
        <w:rPr>
          <w:sz w:val="24"/>
          <w:szCs w:val="24"/>
          <w:highlight w:val="yellow"/>
        </w:rPr>
        <w:t xml:space="preserve"> (47%) males in the </w:t>
      </w:r>
      <w:r w:rsidRPr="00BC5DC7">
        <w:rPr>
          <w:sz w:val="24"/>
          <w:szCs w:val="24"/>
          <w:highlight w:val="yellow"/>
        </w:rPr>
        <w:t xml:space="preserve">total population. The </w:t>
      </w:r>
      <w:r w:rsidR="00536F89" w:rsidRPr="00BC5DC7">
        <w:rPr>
          <w:sz w:val="24"/>
          <w:szCs w:val="24"/>
          <w:highlight w:val="yellow"/>
        </w:rPr>
        <w:t xml:space="preserve">mean </w:t>
      </w:r>
      <w:r w:rsidRPr="00BC5DC7">
        <w:rPr>
          <w:sz w:val="24"/>
          <w:szCs w:val="24"/>
          <w:highlight w:val="yellow"/>
        </w:rPr>
        <w:t xml:space="preserve">age of the population was </w:t>
      </w:r>
      <w:r w:rsidR="00536F89" w:rsidRPr="00BC5DC7">
        <w:rPr>
          <w:sz w:val="24"/>
          <w:szCs w:val="24"/>
          <w:highlight w:val="yellow"/>
        </w:rPr>
        <w:t xml:space="preserve">58 </w:t>
      </w:r>
      <w:r w:rsidRPr="00BC5DC7">
        <w:rPr>
          <w:sz w:val="24"/>
          <w:szCs w:val="24"/>
          <w:highlight w:val="yellow"/>
        </w:rPr>
        <w:t>years (SD 17</w:t>
      </w:r>
      <w:r w:rsidR="00536F89" w:rsidRPr="00BC5DC7">
        <w:rPr>
          <w:sz w:val="24"/>
          <w:szCs w:val="24"/>
          <w:highlight w:val="yellow"/>
        </w:rPr>
        <w:t>.3</w:t>
      </w:r>
      <w:r w:rsidRPr="00BC5DC7">
        <w:rPr>
          <w:sz w:val="24"/>
          <w:szCs w:val="24"/>
          <w:highlight w:val="yellow"/>
        </w:rPr>
        <w:t xml:space="preserve">, range 0-104). </w:t>
      </w:r>
      <w:r w:rsidR="00536F89" w:rsidRPr="00BC5DC7">
        <w:rPr>
          <w:sz w:val="24"/>
          <w:szCs w:val="24"/>
          <w:highlight w:val="yellow"/>
        </w:rPr>
        <w:t>Mean BMI was 31.2 (SD 9.9, range 12-91.5),</w:t>
      </w:r>
      <w:r w:rsidR="006F5D57" w:rsidRPr="00BC5DC7">
        <w:rPr>
          <w:sz w:val="24"/>
          <w:szCs w:val="24"/>
          <w:highlight w:val="yellow"/>
        </w:rPr>
        <w:t xml:space="preserve"> and a majority of patients</w:t>
      </w:r>
      <w:r w:rsidR="00536F89" w:rsidRPr="00BC5DC7">
        <w:rPr>
          <w:sz w:val="24"/>
          <w:szCs w:val="24"/>
          <w:highlight w:val="yellow"/>
        </w:rPr>
        <w:t xml:space="preserve"> </w:t>
      </w:r>
      <w:r w:rsidR="00667451" w:rsidRPr="00BC5DC7">
        <w:rPr>
          <w:sz w:val="24"/>
          <w:szCs w:val="24"/>
          <w:highlight w:val="yellow"/>
        </w:rPr>
        <w:t>had a BMI between 25-40</w:t>
      </w:r>
      <w:r w:rsidR="00B37B89" w:rsidRPr="00BC5DC7">
        <w:rPr>
          <w:sz w:val="24"/>
          <w:szCs w:val="24"/>
          <w:highlight w:val="yellow"/>
        </w:rPr>
        <w:t xml:space="preserve"> (1491/2713, 54.9%)</w:t>
      </w:r>
      <w:r w:rsidR="00667451" w:rsidRPr="00BC5DC7">
        <w:rPr>
          <w:sz w:val="24"/>
          <w:szCs w:val="24"/>
          <w:highlight w:val="yellow"/>
        </w:rPr>
        <w:t>.</w:t>
      </w:r>
      <w:r w:rsidR="006F5D57" w:rsidRPr="00BC5DC7">
        <w:rPr>
          <w:sz w:val="24"/>
          <w:szCs w:val="24"/>
          <w:highlight w:val="yellow"/>
        </w:rPr>
        <w:t xml:space="preserve"> Out of the entire patient population,</w:t>
      </w:r>
      <w:r w:rsidR="00667451" w:rsidRPr="00BC5DC7">
        <w:rPr>
          <w:sz w:val="24"/>
          <w:szCs w:val="24"/>
          <w:highlight w:val="yellow"/>
        </w:rPr>
        <w:t xml:space="preserve"> </w:t>
      </w:r>
      <w:r w:rsidR="006F5D57" w:rsidRPr="00BC5DC7">
        <w:rPr>
          <w:sz w:val="24"/>
          <w:szCs w:val="24"/>
          <w:highlight w:val="yellow"/>
        </w:rPr>
        <w:t>56.7</w:t>
      </w:r>
      <w:r w:rsidR="00667451" w:rsidRPr="00BC5DC7">
        <w:rPr>
          <w:sz w:val="24"/>
          <w:szCs w:val="24"/>
          <w:highlight w:val="yellow"/>
        </w:rPr>
        <w:t>% (1537/</w:t>
      </w:r>
      <w:r w:rsidR="006F5D57" w:rsidRPr="00BC5DC7">
        <w:rPr>
          <w:sz w:val="24"/>
          <w:szCs w:val="24"/>
          <w:highlight w:val="yellow"/>
        </w:rPr>
        <w:t>2713</w:t>
      </w:r>
      <w:r w:rsidR="00667451" w:rsidRPr="00BC5DC7">
        <w:rPr>
          <w:sz w:val="24"/>
          <w:szCs w:val="24"/>
          <w:highlight w:val="yellow"/>
        </w:rPr>
        <w:t xml:space="preserve">) were referred from the emergency room, </w:t>
      </w:r>
      <w:r w:rsidR="00906501" w:rsidRPr="00BC5DC7">
        <w:rPr>
          <w:sz w:val="24"/>
          <w:szCs w:val="24"/>
          <w:highlight w:val="yellow"/>
        </w:rPr>
        <w:t>13.</w:t>
      </w:r>
      <w:r w:rsidR="006F5D57" w:rsidRPr="00BC5DC7">
        <w:rPr>
          <w:sz w:val="24"/>
          <w:szCs w:val="24"/>
          <w:highlight w:val="yellow"/>
        </w:rPr>
        <w:t>0</w:t>
      </w:r>
      <w:r w:rsidR="00906501" w:rsidRPr="00BC5DC7">
        <w:rPr>
          <w:sz w:val="24"/>
          <w:szCs w:val="24"/>
          <w:highlight w:val="yellow"/>
        </w:rPr>
        <w:t>%</w:t>
      </w:r>
      <w:r w:rsidR="00667451" w:rsidRPr="00BC5DC7">
        <w:rPr>
          <w:sz w:val="24"/>
          <w:szCs w:val="24"/>
          <w:highlight w:val="yellow"/>
        </w:rPr>
        <w:t xml:space="preserve"> </w:t>
      </w:r>
      <w:r w:rsidR="00906501" w:rsidRPr="00BC5DC7">
        <w:rPr>
          <w:sz w:val="24"/>
          <w:szCs w:val="24"/>
          <w:highlight w:val="yellow"/>
        </w:rPr>
        <w:t>(35</w:t>
      </w:r>
      <w:r w:rsidR="006F5D57" w:rsidRPr="00BC5DC7">
        <w:rPr>
          <w:sz w:val="24"/>
          <w:szCs w:val="24"/>
          <w:highlight w:val="yellow"/>
        </w:rPr>
        <w:t>2</w:t>
      </w:r>
      <w:r w:rsidR="00906501" w:rsidRPr="00BC5DC7">
        <w:rPr>
          <w:sz w:val="24"/>
          <w:szCs w:val="24"/>
          <w:highlight w:val="yellow"/>
        </w:rPr>
        <w:t>/2</w:t>
      </w:r>
      <w:r w:rsidR="006F5D57" w:rsidRPr="00BC5DC7">
        <w:rPr>
          <w:sz w:val="24"/>
          <w:szCs w:val="24"/>
          <w:highlight w:val="yellow"/>
        </w:rPr>
        <w:t>713</w:t>
      </w:r>
      <w:r w:rsidR="00906501" w:rsidRPr="00BC5DC7">
        <w:rPr>
          <w:sz w:val="24"/>
          <w:szCs w:val="24"/>
          <w:highlight w:val="yellow"/>
        </w:rPr>
        <w:t xml:space="preserve">) </w:t>
      </w:r>
      <w:r w:rsidR="00667451" w:rsidRPr="00BC5DC7">
        <w:rPr>
          <w:sz w:val="24"/>
          <w:szCs w:val="24"/>
          <w:highlight w:val="yellow"/>
        </w:rPr>
        <w:t xml:space="preserve">were </w:t>
      </w:r>
      <w:r w:rsidR="006F5D57" w:rsidRPr="00BC5DC7">
        <w:rPr>
          <w:sz w:val="24"/>
          <w:szCs w:val="24"/>
          <w:highlight w:val="yellow"/>
        </w:rPr>
        <w:t>referred</w:t>
      </w:r>
      <w:r w:rsidR="00667451" w:rsidRPr="00BC5DC7">
        <w:rPr>
          <w:sz w:val="24"/>
          <w:szCs w:val="24"/>
          <w:highlight w:val="yellow"/>
        </w:rPr>
        <w:t xml:space="preserve"> by intensive care units (ICU), </w:t>
      </w:r>
      <w:r w:rsidR="006F5D57" w:rsidRPr="00BC5DC7">
        <w:rPr>
          <w:sz w:val="24"/>
          <w:szCs w:val="24"/>
          <w:highlight w:val="yellow"/>
        </w:rPr>
        <w:t>22.6</w:t>
      </w:r>
      <w:r w:rsidR="00906501" w:rsidRPr="00BC5DC7">
        <w:rPr>
          <w:sz w:val="24"/>
          <w:szCs w:val="24"/>
          <w:highlight w:val="yellow"/>
        </w:rPr>
        <w:t>% (613/</w:t>
      </w:r>
      <w:r w:rsidR="006F5D57" w:rsidRPr="00BC5DC7">
        <w:rPr>
          <w:sz w:val="24"/>
          <w:szCs w:val="24"/>
          <w:highlight w:val="yellow"/>
        </w:rPr>
        <w:t>2713</w:t>
      </w:r>
      <w:r w:rsidR="00906501" w:rsidRPr="00BC5DC7">
        <w:rPr>
          <w:sz w:val="24"/>
          <w:szCs w:val="24"/>
          <w:highlight w:val="yellow"/>
        </w:rPr>
        <w:t>)</w:t>
      </w:r>
      <w:r w:rsidR="00667451" w:rsidRPr="00BC5DC7">
        <w:rPr>
          <w:sz w:val="24"/>
          <w:szCs w:val="24"/>
          <w:highlight w:val="yellow"/>
        </w:rPr>
        <w:t xml:space="preserve"> were inpatients other than ICU, and </w:t>
      </w:r>
      <w:r w:rsidR="006F5D57" w:rsidRPr="00BC5DC7">
        <w:rPr>
          <w:sz w:val="24"/>
          <w:szCs w:val="24"/>
          <w:highlight w:val="yellow"/>
        </w:rPr>
        <w:t>7.7</w:t>
      </w:r>
      <w:r w:rsidR="00906501" w:rsidRPr="00BC5DC7">
        <w:rPr>
          <w:sz w:val="24"/>
          <w:szCs w:val="24"/>
          <w:highlight w:val="yellow"/>
        </w:rPr>
        <w:t>% (211/</w:t>
      </w:r>
      <w:r w:rsidR="006F5D57" w:rsidRPr="00BC5DC7">
        <w:rPr>
          <w:sz w:val="24"/>
          <w:szCs w:val="24"/>
          <w:highlight w:val="yellow"/>
        </w:rPr>
        <w:t>2713</w:t>
      </w:r>
      <w:r w:rsidR="00906501" w:rsidRPr="00BC5DC7">
        <w:rPr>
          <w:sz w:val="24"/>
          <w:szCs w:val="24"/>
          <w:highlight w:val="yellow"/>
        </w:rPr>
        <w:t>)</w:t>
      </w:r>
      <w:r w:rsidR="00667451" w:rsidRPr="00BC5DC7">
        <w:rPr>
          <w:sz w:val="24"/>
          <w:szCs w:val="24"/>
          <w:highlight w:val="yellow"/>
        </w:rPr>
        <w:t xml:space="preserve"> were outpatients</w:t>
      </w:r>
      <w:r w:rsidR="00C2570A" w:rsidRPr="00BC5DC7">
        <w:rPr>
          <w:sz w:val="24"/>
          <w:szCs w:val="24"/>
          <w:highlight w:val="yellow"/>
        </w:rPr>
        <w:t xml:space="preserve">. </w:t>
      </w:r>
      <w:r w:rsidRPr="00BC5DC7">
        <w:rPr>
          <w:sz w:val="24"/>
          <w:szCs w:val="24"/>
          <w:highlight w:val="yellow"/>
        </w:rPr>
        <w:t xml:space="preserve">Table 1 shows the patient characteristics. </w:t>
      </w:r>
    </w:p>
    <w:p w14:paraId="0FA02EF5" w14:textId="72F9D600" w:rsidR="008C37B3" w:rsidRPr="00BC5DC7" w:rsidRDefault="008C37B3" w:rsidP="00A41AAD">
      <w:pPr>
        <w:spacing w:line="480" w:lineRule="auto"/>
        <w:jc w:val="both"/>
        <w:rPr>
          <w:b/>
          <w:bCs/>
          <w:i/>
          <w:sz w:val="24"/>
          <w:szCs w:val="24"/>
          <w:highlight w:val="yellow"/>
          <w:u w:val="single"/>
        </w:rPr>
      </w:pPr>
      <w:r w:rsidRPr="00BC5DC7">
        <w:rPr>
          <w:b/>
          <w:bCs/>
          <w:i/>
          <w:sz w:val="24"/>
          <w:szCs w:val="24"/>
          <w:highlight w:val="yellow"/>
          <w:u w:val="single"/>
        </w:rPr>
        <w:t xml:space="preserve">Positivity rate </w:t>
      </w:r>
      <w:r w:rsidR="00C2570A" w:rsidRPr="00BC5DC7">
        <w:rPr>
          <w:b/>
          <w:bCs/>
          <w:i/>
          <w:sz w:val="24"/>
          <w:szCs w:val="24"/>
          <w:highlight w:val="yellow"/>
          <w:u w:val="single"/>
        </w:rPr>
        <w:t>and factors associated with positivity</w:t>
      </w:r>
      <w:r w:rsidRPr="00BC5DC7">
        <w:rPr>
          <w:b/>
          <w:bCs/>
          <w:i/>
          <w:sz w:val="24"/>
          <w:szCs w:val="24"/>
          <w:highlight w:val="yellow"/>
          <w:u w:val="single"/>
        </w:rPr>
        <w:t>:</w:t>
      </w:r>
    </w:p>
    <w:p w14:paraId="4D56E29B" w14:textId="7696205A" w:rsidR="00981F33" w:rsidRPr="00BC5DC7" w:rsidRDefault="00B37B89" w:rsidP="00A41AAD">
      <w:pPr>
        <w:spacing w:line="480" w:lineRule="auto"/>
        <w:jc w:val="both"/>
        <w:rPr>
          <w:sz w:val="24"/>
          <w:szCs w:val="24"/>
          <w:highlight w:val="yellow"/>
        </w:rPr>
      </w:pPr>
      <w:r w:rsidRPr="00BC5DC7">
        <w:rPr>
          <w:sz w:val="24"/>
          <w:szCs w:val="24"/>
          <w:highlight w:val="yellow"/>
        </w:rPr>
        <w:t>In total, there</w:t>
      </w:r>
      <w:r w:rsidR="00A41AAD" w:rsidRPr="00BC5DC7">
        <w:rPr>
          <w:sz w:val="24"/>
          <w:szCs w:val="24"/>
          <w:highlight w:val="yellow"/>
        </w:rPr>
        <w:t xml:space="preserve"> were 296 positive test results resulting in an overall yield of 10.</w:t>
      </w:r>
      <w:r w:rsidR="00906501" w:rsidRPr="00BC5DC7">
        <w:rPr>
          <w:sz w:val="24"/>
          <w:szCs w:val="24"/>
          <w:highlight w:val="yellow"/>
        </w:rPr>
        <w:t>9</w:t>
      </w:r>
      <w:r w:rsidR="00A41AAD" w:rsidRPr="00BC5DC7">
        <w:rPr>
          <w:sz w:val="24"/>
          <w:szCs w:val="24"/>
          <w:highlight w:val="yellow"/>
        </w:rPr>
        <w:t>%</w:t>
      </w:r>
      <w:r w:rsidR="00981F33" w:rsidRPr="00BC5DC7">
        <w:rPr>
          <w:sz w:val="24"/>
          <w:szCs w:val="24"/>
          <w:highlight w:val="yellow"/>
        </w:rPr>
        <w:t xml:space="preserve"> (296/2713)</w:t>
      </w:r>
      <w:r w:rsidR="00A41AAD" w:rsidRPr="00BC5DC7">
        <w:rPr>
          <w:sz w:val="24"/>
          <w:szCs w:val="24"/>
          <w:highlight w:val="yellow"/>
        </w:rPr>
        <w:t>.</w:t>
      </w:r>
      <w:r w:rsidR="008C37B3" w:rsidRPr="00BC5DC7">
        <w:rPr>
          <w:sz w:val="24"/>
          <w:szCs w:val="24"/>
          <w:highlight w:val="yellow"/>
        </w:rPr>
        <w:t xml:space="preserve"> </w:t>
      </w:r>
      <w:r w:rsidR="00C2570A" w:rsidRPr="00BC5DC7">
        <w:rPr>
          <w:sz w:val="24"/>
          <w:szCs w:val="24"/>
          <w:highlight w:val="yellow"/>
        </w:rPr>
        <w:t>The mean effective radiation dose was 5.5</w:t>
      </w:r>
      <w:r w:rsidR="006F5D57" w:rsidRPr="00BC5DC7">
        <w:rPr>
          <w:sz w:val="24"/>
          <w:szCs w:val="24"/>
          <w:highlight w:val="yellow"/>
        </w:rPr>
        <w:t>21</w:t>
      </w:r>
      <w:r w:rsidR="00C2570A" w:rsidRPr="00BC5DC7">
        <w:rPr>
          <w:sz w:val="24"/>
          <w:szCs w:val="24"/>
          <w:highlight w:val="yellow"/>
        </w:rPr>
        <w:t xml:space="preserve"> mSv (median dose 4.27 mSv; dose range 0.1-43.0 mSv). The mean contrast dose administered was 88.48 mL (median dose 95.0 ml; dose range 5.0-150.0 ml). </w:t>
      </w:r>
      <w:r w:rsidR="008C37B3" w:rsidRPr="00BC5DC7">
        <w:rPr>
          <w:sz w:val="24"/>
          <w:szCs w:val="24"/>
          <w:highlight w:val="yellow"/>
        </w:rPr>
        <w:t xml:space="preserve">Out of </w:t>
      </w:r>
      <w:r w:rsidR="0013669E" w:rsidRPr="00BC5DC7">
        <w:rPr>
          <w:sz w:val="24"/>
          <w:szCs w:val="24"/>
          <w:highlight w:val="yellow"/>
        </w:rPr>
        <w:t>the positive test results,</w:t>
      </w:r>
      <w:r w:rsidR="008C37B3" w:rsidRPr="00BC5DC7">
        <w:rPr>
          <w:sz w:val="24"/>
          <w:szCs w:val="24"/>
          <w:highlight w:val="yellow"/>
        </w:rPr>
        <w:t xml:space="preserve"> </w:t>
      </w:r>
      <w:r w:rsidR="006F5D57" w:rsidRPr="00BC5DC7">
        <w:rPr>
          <w:sz w:val="24"/>
          <w:szCs w:val="24"/>
          <w:highlight w:val="yellow"/>
        </w:rPr>
        <w:t>79.7</w:t>
      </w:r>
      <w:r w:rsidR="008C37B3" w:rsidRPr="00BC5DC7">
        <w:rPr>
          <w:sz w:val="24"/>
          <w:szCs w:val="24"/>
          <w:highlight w:val="yellow"/>
        </w:rPr>
        <w:t>% (23</w:t>
      </w:r>
      <w:r w:rsidR="006F5D57" w:rsidRPr="00BC5DC7">
        <w:rPr>
          <w:sz w:val="24"/>
          <w:szCs w:val="24"/>
          <w:highlight w:val="yellow"/>
        </w:rPr>
        <w:t>6</w:t>
      </w:r>
      <w:r w:rsidR="008C37B3" w:rsidRPr="00BC5DC7">
        <w:rPr>
          <w:sz w:val="24"/>
          <w:szCs w:val="24"/>
          <w:highlight w:val="yellow"/>
        </w:rPr>
        <w:t xml:space="preserve">/296) had </w:t>
      </w:r>
      <w:r w:rsidR="005B3DF0" w:rsidRPr="00BC5DC7">
        <w:rPr>
          <w:sz w:val="24"/>
          <w:szCs w:val="24"/>
          <w:highlight w:val="yellow"/>
        </w:rPr>
        <w:t>a</w:t>
      </w:r>
      <w:r w:rsidR="00793D3C" w:rsidRPr="00BC5DC7">
        <w:rPr>
          <w:sz w:val="24"/>
          <w:szCs w:val="24"/>
          <w:highlight w:val="yellow"/>
        </w:rPr>
        <w:t xml:space="preserve"> </w:t>
      </w:r>
      <w:r w:rsidR="008C37B3" w:rsidRPr="00BC5DC7">
        <w:rPr>
          <w:sz w:val="24"/>
          <w:szCs w:val="24"/>
          <w:highlight w:val="yellow"/>
        </w:rPr>
        <w:t>peripheral (segmental and subsegmental) location of thrombi</w:t>
      </w:r>
      <w:r w:rsidR="006F5D57" w:rsidRPr="00BC5DC7">
        <w:rPr>
          <w:sz w:val="24"/>
          <w:szCs w:val="24"/>
          <w:highlight w:val="yellow"/>
        </w:rPr>
        <w:t>,</w:t>
      </w:r>
      <w:r w:rsidR="008C37B3" w:rsidRPr="00BC5DC7">
        <w:rPr>
          <w:sz w:val="24"/>
          <w:szCs w:val="24"/>
          <w:highlight w:val="yellow"/>
        </w:rPr>
        <w:t xml:space="preserve"> </w:t>
      </w:r>
      <w:r w:rsidR="006F5D57" w:rsidRPr="00BC5DC7">
        <w:rPr>
          <w:sz w:val="24"/>
          <w:szCs w:val="24"/>
          <w:highlight w:val="yellow"/>
        </w:rPr>
        <w:t>5.7</w:t>
      </w:r>
      <w:r w:rsidR="008C37B3" w:rsidRPr="00BC5DC7">
        <w:rPr>
          <w:sz w:val="24"/>
          <w:szCs w:val="24"/>
          <w:highlight w:val="yellow"/>
        </w:rPr>
        <w:t>% (</w:t>
      </w:r>
      <w:r w:rsidR="006F5D57" w:rsidRPr="00BC5DC7">
        <w:rPr>
          <w:sz w:val="24"/>
          <w:szCs w:val="24"/>
          <w:highlight w:val="yellow"/>
        </w:rPr>
        <w:t>17</w:t>
      </w:r>
      <w:r w:rsidR="008C37B3" w:rsidRPr="00BC5DC7">
        <w:rPr>
          <w:sz w:val="24"/>
          <w:szCs w:val="24"/>
          <w:highlight w:val="yellow"/>
        </w:rPr>
        <w:t xml:space="preserve">/296) had </w:t>
      </w:r>
      <w:r w:rsidR="005B3DF0" w:rsidRPr="00BC5DC7">
        <w:rPr>
          <w:sz w:val="24"/>
          <w:szCs w:val="24"/>
          <w:highlight w:val="yellow"/>
        </w:rPr>
        <w:t>a</w:t>
      </w:r>
      <w:r w:rsidR="00E13FAB" w:rsidRPr="00BC5DC7">
        <w:rPr>
          <w:sz w:val="24"/>
          <w:szCs w:val="24"/>
          <w:highlight w:val="yellow"/>
        </w:rPr>
        <w:t xml:space="preserve"> </w:t>
      </w:r>
      <w:r w:rsidR="008C37B3" w:rsidRPr="00BC5DC7">
        <w:rPr>
          <w:sz w:val="24"/>
          <w:szCs w:val="24"/>
          <w:highlight w:val="yellow"/>
        </w:rPr>
        <w:t>central location</w:t>
      </w:r>
      <w:r w:rsidR="006F5D57" w:rsidRPr="00BC5DC7">
        <w:rPr>
          <w:sz w:val="24"/>
          <w:szCs w:val="24"/>
          <w:highlight w:val="yellow"/>
        </w:rPr>
        <w:t xml:space="preserve">, and 14.2% (42/296) </w:t>
      </w:r>
      <w:r w:rsidR="006F5D57" w:rsidRPr="00BC5DC7">
        <w:rPr>
          <w:sz w:val="24"/>
          <w:szCs w:val="24"/>
          <w:highlight w:val="yellow"/>
        </w:rPr>
        <w:lastRenderedPageBreak/>
        <w:t>had both central and peripheral location of thromboembolism</w:t>
      </w:r>
      <w:r w:rsidR="008C37B3" w:rsidRPr="00BC5DC7">
        <w:rPr>
          <w:sz w:val="24"/>
          <w:szCs w:val="24"/>
          <w:highlight w:val="yellow"/>
        </w:rPr>
        <w:t>. Right heart strain was present in approximately one</w:t>
      </w:r>
      <w:r w:rsidR="002A5FC1" w:rsidRPr="00BC5DC7">
        <w:rPr>
          <w:sz w:val="24"/>
          <w:szCs w:val="24"/>
          <w:highlight w:val="yellow"/>
        </w:rPr>
        <w:t>-</w:t>
      </w:r>
      <w:r w:rsidR="008C37B3" w:rsidRPr="00BC5DC7">
        <w:rPr>
          <w:sz w:val="24"/>
          <w:szCs w:val="24"/>
          <w:highlight w:val="yellow"/>
        </w:rPr>
        <w:t xml:space="preserve">third of positive cases (36.8%; 109/296). </w:t>
      </w:r>
      <w:r w:rsidR="00CD33BD">
        <w:rPr>
          <w:sz w:val="24"/>
          <w:szCs w:val="24"/>
          <w:highlight w:val="yellow"/>
        </w:rPr>
        <w:t>Table-2 and Table-3 shows pattern of the pulmonary embolism compared to patient location and the age group.</w:t>
      </w:r>
    </w:p>
    <w:p w14:paraId="4DA4A012" w14:textId="1D8BDD0C" w:rsidR="00981F33" w:rsidRPr="00BC5DC7" w:rsidRDefault="00981F33" w:rsidP="00A41AAD">
      <w:pPr>
        <w:spacing w:line="480" w:lineRule="auto"/>
        <w:jc w:val="both"/>
        <w:rPr>
          <w:sz w:val="24"/>
          <w:szCs w:val="24"/>
          <w:highlight w:val="yellow"/>
          <w:u w:val="single"/>
        </w:rPr>
      </w:pPr>
      <w:r w:rsidRPr="00BC5DC7">
        <w:rPr>
          <w:sz w:val="24"/>
          <w:szCs w:val="24"/>
          <w:highlight w:val="yellow"/>
          <w:u w:val="single"/>
        </w:rPr>
        <w:t>Type of CT order (CT Chest or CT chest with abdomen and pelvis):</w:t>
      </w:r>
    </w:p>
    <w:p w14:paraId="51F4B3D7" w14:textId="19402A54" w:rsidR="00A41AAD" w:rsidRPr="00BC5DC7" w:rsidRDefault="00906501" w:rsidP="00A41AAD">
      <w:pPr>
        <w:spacing w:line="480" w:lineRule="auto"/>
        <w:jc w:val="both"/>
        <w:rPr>
          <w:sz w:val="24"/>
          <w:szCs w:val="24"/>
          <w:highlight w:val="yellow"/>
        </w:rPr>
      </w:pPr>
      <w:r w:rsidRPr="00BC5DC7">
        <w:rPr>
          <w:sz w:val="24"/>
          <w:szCs w:val="24"/>
          <w:highlight w:val="yellow"/>
        </w:rPr>
        <w:t>Higher PE positivity rate was noted in studies ordered as CTPA plus abdomen and pelvis (12.3%; 37/301) as compared to</w:t>
      </w:r>
      <w:r w:rsidR="00667451" w:rsidRPr="00BC5DC7">
        <w:rPr>
          <w:sz w:val="24"/>
          <w:szCs w:val="24"/>
          <w:highlight w:val="yellow"/>
        </w:rPr>
        <w:t xml:space="preserve"> CTPA chest only (10.</w:t>
      </w:r>
      <w:r w:rsidRPr="00BC5DC7">
        <w:rPr>
          <w:sz w:val="24"/>
          <w:szCs w:val="24"/>
          <w:highlight w:val="yellow"/>
        </w:rPr>
        <w:t>7</w:t>
      </w:r>
      <w:r w:rsidR="00667451" w:rsidRPr="00BC5DC7">
        <w:rPr>
          <w:sz w:val="24"/>
          <w:szCs w:val="24"/>
          <w:highlight w:val="yellow"/>
        </w:rPr>
        <w:t>%</w:t>
      </w:r>
      <w:r w:rsidRPr="00BC5DC7">
        <w:rPr>
          <w:sz w:val="24"/>
          <w:szCs w:val="24"/>
          <w:highlight w:val="yellow"/>
        </w:rPr>
        <w:t>; 259/2226</w:t>
      </w:r>
      <w:r w:rsidR="00667451" w:rsidRPr="00BC5DC7">
        <w:rPr>
          <w:sz w:val="24"/>
          <w:szCs w:val="24"/>
          <w:highlight w:val="yellow"/>
        </w:rPr>
        <w:t>)</w:t>
      </w:r>
      <w:r w:rsidRPr="00BC5DC7">
        <w:rPr>
          <w:sz w:val="24"/>
          <w:szCs w:val="24"/>
          <w:highlight w:val="yellow"/>
        </w:rPr>
        <w:t>.</w:t>
      </w:r>
    </w:p>
    <w:p w14:paraId="33A42229" w14:textId="7497221D" w:rsidR="00A41AAD" w:rsidRPr="00BC5DC7" w:rsidRDefault="008C37B3" w:rsidP="00A41AAD">
      <w:pPr>
        <w:spacing w:line="480" w:lineRule="auto"/>
        <w:jc w:val="both"/>
        <w:rPr>
          <w:bCs/>
          <w:sz w:val="24"/>
          <w:szCs w:val="24"/>
          <w:highlight w:val="yellow"/>
          <w:u w:val="single"/>
        </w:rPr>
      </w:pPr>
      <w:r w:rsidRPr="00BC5DC7">
        <w:rPr>
          <w:bCs/>
          <w:sz w:val="24"/>
          <w:szCs w:val="24"/>
          <w:highlight w:val="yellow"/>
          <w:u w:val="single"/>
        </w:rPr>
        <w:t xml:space="preserve">Location </w:t>
      </w:r>
      <w:r w:rsidR="00A41AAD" w:rsidRPr="00BC5DC7">
        <w:rPr>
          <w:bCs/>
          <w:sz w:val="24"/>
          <w:szCs w:val="24"/>
          <w:highlight w:val="yellow"/>
          <w:u w:val="single"/>
        </w:rPr>
        <w:t xml:space="preserve">of </w:t>
      </w:r>
      <w:r w:rsidRPr="00BC5DC7">
        <w:rPr>
          <w:bCs/>
          <w:sz w:val="24"/>
          <w:szCs w:val="24"/>
          <w:highlight w:val="yellow"/>
          <w:u w:val="single"/>
        </w:rPr>
        <w:t xml:space="preserve">the </w:t>
      </w:r>
      <w:r w:rsidR="00A41AAD" w:rsidRPr="00BC5DC7">
        <w:rPr>
          <w:bCs/>
          <w:sz w:val="24"/>
          <w:szCs w:val="24"/>
          <w:highlight w:val="yellow"/>
          <w:u w:val="single"/>
        </w:rPr>
        <w:t>patient:</w:t>
      </w:r>
    </w:p>
    <w:p w14:paraId="2D4C84C3" w14:textId="03ABABB8" w:rsidR="00A41AAD" w:rsidRPr="00BC5DC7" w:rsidRDefault="00A41AAD" w:rsidP="0013669E">
      <w:pPr>
        <w:spacing w:line="480" w:lineRule="auto"/>
        <w:jc w:val="both"/>
        <w:rPr>
          <w:sz w:val="24"/>
          <w:szCs w:val="24"/>
          <w:highlight w:val="yellow"/>
        </w:rPr>
      </w:pPr>
      <w:r w:rsidRPr="00BC5DC7">
        <w:rPr>
          <w:sz w:val="24"/>
          <w:szCs w:val="24"/>
          <w:highlight w:val="yellow"/>
        </w:rPr>
        <w:t>Highest yield was found in CTPA examinations that were requested from ICU (15.</w:t>
      </w:r>
      <w:ins w:id="0" w:author="Aidan Mullan" w:date="2019-07-19T13:17:00Z">
        <w:r w:rsidR="0073777C">
          <w:rPr>
            <w:sz w:val="24"/>
            <w:szCs w:val="24"/>
            <w:highlight w:val="yellow"/>
          </w:rPr>
          <w:t>3</w:t>
        </w:r>
      </w:ins>
      <w:del w:id="1" w:author="Aidan Mullan" w:date="2019-07-19T13:17:00Z">
        <w:r w:rsidR="00B37B89" w:rsidRPr="00BC5DC7" w:rsidDel="0073777C">
          <w:rPr>
            <w:sz w:val="24"/>
            <w:szCs w:val="24"/>
            <w:highlight w:val="yellow"/>
          </w:rPr>
          <w:delText>6</w:delText>
        </w:r>
      </w:del>
      <w:r w:rsidRPr="00BC5DC7">
        <w:rPr>
          <w:sz w:val="24"/>
          <w:szCs w:val="24"/>
          <w:highlight w:val="yellow"/>
        </w:rPr>
        <w:t>%</w:t>
      </w:r>
      <w:r w:rsidR="00E673FE" w:rsidRPr="00BC5DC7">
        <w:rPr>
          <w:sz w:val="24"/>
          <w:szCs w:val="24"/>
          <w:highlight w:val="yellow"/>
        </w:rPr>
        <w:t>, 54/35</w:t>
      </w:r>
      <w:r w:rsidR="006F5D57" w:rsidRPr="00BC5DC7">
        <w:rPr>
          <w:sz w:val="24"/>
          <w:szCs w:val="24"/>
          <w:highlight w:val="yellow"/>
        </w:rPr>
        <w:t>2</w:t>
      </w:r>
      <w:r w:rsidRPr="00BC5DC7">
        <w:rPr>
          <w:sz w:val="24"/>
          <w:szCs w:val="24"/>
          <w:highlight w:val="yellow"/>
        </w:rPr>
        <w:t>)</w:t>
      </w:r>
      <w:r w:rsidR="00E673FE" w:rsidRPr="00BC5DC7">
        <w:rPr>
          <w:sz w:val="24"/>
          <w:szCs w:val="24"/>
          <w:highlight w:val="yellow"/>
        </w:rPr>
        <w:t xml:space="preserve"> followed by inpatients [other than ICU] (12.</w:t>
      </w:r>
      <w:ins w:id="2" w:author="Aidan Mullan" w:date="2019-07-19T13:17:00Z">
        <w:r w:rsidR="0073777C">
          <w:rPr>
            <w:sz w:val="24"/>
            <w:szCs w:val="24"/>
            <w:highlight w:val="yellow"/>
          </w:rPr>
          <w:t>4</w:t>
        </w:r>
      </w:ins>
      <w:del w:id="3" w:author="Aidan Mullan" w:date="2019-07-19T13:17:00Z">
        <w:r w:rsidR="00B37B89" w:rsidRPr="00BC5DC7" w:rsidDel="0073777C">
          <w:rPr>
            <w:sz w:val="24"/>
            <w:szCs w:val="24"/>
            <w:highlight w:val="yellow"/>
          </w:rPr>
          <w:delText>7</w:delText>
        </w:r>
      </w:del>
      <w:r w:rsidR="00E673FE" w:rsidRPr="00BC5DC7">
        <w:rPr>
          <w:sz w:val="24"/>
          <w:szCs w:val="24"/>
          <w:highlight w:val="yellow"/>
        </w:rPr>
        <w:t>%, 76/613), ED (9.6%, 148/1537), and outpatients (8.5%, 18/211)</w:t>
      </w:r>
      <w:r w:rsidRPr="00BC5DC7">
        <w:rPr>
          <w:sz w:val="24"/>
          <w:szCs w:val="24"/>
          <w:highlight w:val="yellow"/>
        </w:rPr>
        <w:t xml:space="preserve">. </w:t>
      </w:r>
      <w:r w:rsidR="0013669E" w:rsidRPr="00BC5DC7">
        <w:rPr>
          <w:sz w:val="24"/>
          <w:szCs w:val="24"/>
          <w:highlight w:val="yellow"/>
        </w:rPr>
        <w:t>A c</w:t>
      </w:r>
      <w:r w:rsidR="002B0D8C" w:rsidRPr="00BC5DC7">
        <w:rPr>
          <w:sz w:val="24"/>
          <w:szCs w:val="24"/>
          <w:highlight w:val="yellow"/>
        </w:rPr>
        <w:t>hi-square test found these</w:t>
      </w:r>
      <w:r w:rsidR="00E673FE" w:rsidRPr="00BC5DC7">
        <w:rPr>
          <w:sz w:val="24"/>
          <w:szCs w:val="24"/>
          <w:highlight w:val="yellow"/>
        </w:rPr>
        <w:t xml:space="preserve"> difference</w:t>
      </w:r>
      <w:r w:rsidR="002B0D8C" w:rsidRPr="00BC5DC7">
        <w:rPr>
          <w:sz w:val="24"/>
          <w:szCs w:val="24"/>
          <w:highlight w:val="yellow"/>
        </w:rPr>
        <w:t>s</w:t>
      </w:r>
      <w:r w:rsidR="00E673FE" w:rsidRPr="00BC5DC7">
        <w:rPr>
          <w:sz w:val="24"/>
          <w:szCs w:val="24"/>
          <w:highlight w:val="yellow"/>
        </w:rPr>
        <w:t xml:space="preserve"> in the positivity rate </w:t>
      </w:r>
      <w:r w:rsidR="002B0D8C" w:rsidRPr="00BC5DC7">
        <w:rPr>
          <w:sz w:val="24"/>
          <w:szCs w:val="24"/>
          <w:highlight w:val="yellow"/>
        </w:rPr>
        <w:t>to be</w:t>
      </w:r>
      <w:r w:rsidR="00E673FE" w:rsidRPr="00BC5DC7">
        <w:rPr>
          <w:sz w:val="24"/>
          <w:szCs w:val="24"/>
          <w:highlight w:val="yellow"/>
        </w:rPr>
        <w:t xml:space="preserve"> statistically significant (p</w:t>
      </w:r>
      <w:r w:rsidR="00DC5B7B" w:rsidRPr="00BC5DC7">
        <w:rPr>
          <w:sz w:val="24"/>
          <w:szCs w:val="24"/>
          <w:highlight w:val="yellow"/>
        </w:rPr>
        <w:t>-</w:t>
      </w:r>
      <w:r w:rsidR="00E673FE" w:rsidRPr="00BC5DC7">
        <w:rPr>
          <w:sz w:val="24"/>
          <w:szCs w:val="24"/>
          <w:highlight w:val="yellow"/>
        </w:rPr>
        <w:t>value &lt;0.01</w:t>
      </w:r>
      <w:r w:rsidR="0013669E" w:rsidRPr="00BC5DC7">
        <w:rPr>
          <w:sz w:val="24"/>
          <w:szCs w:val="24"/>
          <w:highlight w:val="yellow"/>
        </w:rPr>
        <w:t>)</w:t>
      </w:r>
      <w:r w:rsidR="00CD33BD">
        <w:rPr>
          <w:sz w:val="24"/>
          <w:szCs w:val="24"/>
          <w:highlight w:val="yellow"/>
        </w:rPr>
        <w:t xml:space="preserve"> [Figure-1]</w:t>
      </w:r>
      <w:r w:rsidR="0013669E" w:rsidRPr="00BC5DC7">
        <w:rPr>
          <w:sz w:val="24"/>
          <w:szCs w:val="24"/>
          <w:highlight w:val="yellow"/>
        </w:rPr>
        <w:t>.</w:t>
      </w:r>
    </w:p>
    <w:p w14:paraId="08FF5145" w14:textId="6448021D" w:rsidR="00A41AAD" w:rsidRPr="00BC5DC7" w:rsidRDefault="00E673FE" w:rsidP="00A41AAD">
      <w:pPr>
        <w:spacing w:line="480" w:lineRule="auto"/>
        <w:jc w:val="both"/>
        <w:rPr>
          <w:bCs/>
          <w:sz w:val="24"/>
          <w:szCs w:val="24"/>
          <w:highlight w:val="yellow"/>
          <w:u w:val="single"/>
        </w:rPr>
      </w:pPr>
      <w:r w:rsidRPr="00BC5DC7">
        <w:rPr>
          <w:bCs/>
          <w:sz w:val="24"/>
          <w:szCs w:val="24"/>
          <w:highlight w:val="yellow"/>
          <w:u w:val="single"/>
        </w:rPr>
        <w:t>Patient characteristics (age</w:t>
      </w:r>
      <w:r w:rsidR="00981F33" w:rsidRPr="00BC5DC7">
        <w:rPr>
          <w:bCs/>
          <w:sz w:val="24"/>
          <w:szCs w:val="24"/>
          <w:highlight w:val="yellow"/>
          <w:u w:val="single"/>
        </w:rPr>
        <w:t xml:space="preserve">, sex, </w:t>
      </w:r>
      <w:r w:rsidRPr="00BC5DC7">
        <w:rPr>
          <w:bCs/>
          <w:sz w:val="24"/>
          <w:szCs w:val="24"/>
          <w:highlight w:val="yellow"/>
          <w:u w:val="single"/>
        </w:rPr>
        <w:t>and BMI)</w:t>
      </w:r>
      <w:r w:rsidR="00981F33" w:rsidRPr="00BC5DC7">
        <w:rPr>
          <w:bCs/>
          <w:sz w:val="24"/>
          <w:szCs w:val="24"/>
          <w:highlight w:val="yellow"/>
          <w:u w:val="single"/>
        </w:rPr>
        <w:t>:</w:t>
      </w:r>
    </w:p>
    <w:p w14:paraId="45DD84A8" w14:textId="1F6CBD36" w:rsidR="00A41AAD" w:rsidRPr="00BC5DC7" w:rsidRDefault="004E50F2" w:rsidP="00A41AAD">
      <w:pPr>
        <w:spacing w:line="480" w:lineRule="auto"/>
        <w:jc w:val="both"/>
        <w:rPr>
          <w:sz w:val="24"/>
          <w:szCs w:val="24"/>
          <w:highlight w:val="yellow"/>
        </w:rPr>
      </w:pPr>
      <w:r w:rsidRPr="00BC5DC7">
        <w:rPr>
          <w:sz w:val="24"/>
          <w:szCs w:val="24"/>
          <w:highlight w:val="yellow"/>
        </w:rPr>
        <w:t xml:space="preserve">Patients were grouped together into three groups based on age: under 18 years old, 18-35, and over 35 years of age. Highest CT positivity was found in patients under 18 (16.0%, 4/25), followed by the 18-35 group (11.7%, 36/309) and patients over 35 (10.8%, 256/2379). </w:t>
      </w:r>
      <w:r w:rsidR="00CD33BD">
        <w:rPr>
          <w:sz w:val="24"/>
          <w:szCs w:val="24"/>
          <w:highlight w:val="yellow"/>
        </w:rPr>
        <w:t>Overall, the males had higher positivity (</w:t>
      </w:r>
      <w:ins w:id="4" w:author="Aidan Mullan" w:date="2019-07-19T13:13:00Z">
        <w:r w:rsidR="0073777C">
          <w:rPr>
            <w:sz w:val="24"/>
            <w:szCs w:val="24"/>
            <w:highlight w:val="yellow"/>
          </w:rPr>
          <w:t>153</w:t>
        </w:r>
      </w:ins>
      <w:del w:id="5" w:author="Aidan Mullan" w:date="2019-07-19T13:13:00Z">
        <w:r w:rsidR="00CD33BD" w:rsidDel="0073777C">
          <w:rPr>
            <w:sz w:val="24"/>
            <w:szCs w:val="24"/>
            <w:highlight w:val="yellow"/>
          </w:rPr>
          <w:delText>x</w:delText>
        </w:r>
      </w:del>
      <w:r w:rsidR="00CD33BD">
        <w:rPr>
          <w:sz w:val="24"/>
          <w:szCs w:val="24"/>
          <w:highlight w:val="yellow"/>
        </w:rPr>
        <w:t>/</w:t>
      </w:r>
      <w:ins w:id="6" w:author="Aidan Mullan" w:date="2019-07-19T13:14:00Z">
        <w:r w:rsidR="0073777C">
          <w:rPr>
            <w:sz w:val="24"/>
            <w:szCs w:val="24"/>
            <w:highlight w:val="yellow"/>
          </w:rPr>
          <w:t>1278</w:t>
        </w:r>
      </w:ins>
      <w:del w:id="7" w:author="Aidan Mullan" w:date="2019-07-19T13:14:00Z">
        <w:r w:rsidR="00CD33BD" w:rsidDel="0073777C">
          <w:rPr>
            <w:sz w:val="24"/>
            <w:szCs w:val="24"/>
            <w:highlight w:val="yellow"/>
          </w:rPr>
          <w:delText>n</w:delText>
        </w:r>
      </w:del>
      <w:r w:rsidR="00CD33BD">
        <w:rPr>
          <w:sz w:val="24"/>
          <w:szCs w:val="24"/>
          <w:highlight w:val="yellow"/>
        </w:rPr>
        <w:t>, 1</w:t>
      </w:r>
      <w:ins w:id="8" w:author="Aidan Mullan" w:date="2019-07-19T13:14:00Z">
        <w:r w:rsidR="0073777C">
          <w:rPr>
            <w:sz w:val="24"/>
            <w:szCs w:val="24"/>
            <w:highlight w:val="yellow"/>
          </w:rPr>
          <w:t>2.9</w:t>
        </w:r>
      </w:ins>
      <w:del w:id="9" w:author="Aidan Mullan" w:date="2019-07-19T13:14:00Z">
        <w:r w:rsidR="00CD33BD" w:rsidDel="0073777C">
          <w:rPr>
            <w:sz w:val="24"/>
            <w:szCs w:val="24"/>
            <w:highlight w:val="yellow"/>
          </w:rPr>
          <w:delText>2.2</w:delText>
        </w:r>
      </w:del>
      <w:r w:rsidR="00CD33BD">
        <w:rPr>
          <w:sz w:val="24"/>
          <w:szCs w:val="24"/>
          <w:highlight w:val="yellow"/>
        </w:rPr>
        <w:t>%) as compared to females (</w:t>
      </w:r>
      <w:ins w:id="10" w:author="Aidan Mullan" w:date="2019-07-19T13:14:00Z">
        <w:r w:rsidR="0073777C">
          <w:rPr>
            <w:sz w:val="24"/>
            <w:szCs w:val="24"/>
            <w:highlight w:val="yellow"/>
          </w:rPr>
          <w:t>143</w:t>
        </w:r>
      </w:ins>
      <w:del w:id="11" w:author="Aidan Mullan" w:date="2019-07-19T13:13:00Z">
        <w:r w:rsidR="00CD33BD" w:rsidDel="0073777C">
          <w:rPr>
            <w:sz w:val="24"/>
            <w:szCs w:val="24"/>
            <w:highlight w:val="yellow"/>
          </w:rPr>
          <w:delText>x</w:delText>
        </w:r>
      </w:del>
      <w:r w:rsidR="00CD33BD">
        <w:rPr>
          <w:sz w:val="24"/>
          <w:szCs w:val="24"/>
          <w:highlight w:val="yellow"/>
        </w:rPr>
        <w:t>/</w:t>
      </w:r>
      <w:ins w:id="12" w:author="Aidan Mullan" w:date="2019-07-19T13:14:00Z">
        <w:r w:rsidR="0073777C">
          <w:rPr>
            <w:sz w:val="24"/>
            <w:szCs w:val="24"/>
            <w:highlight w:val="yellow"/>
          </w:rPr>
          <w:t>1435</w:t>
        </w:r>
      </w:ins>
      <w:del w:id="13" w:author="Aidan Mullan" w:date="2019-07-19T13:14:00Z">
        <w:r w:rsidR="00CD33BD" w:rsidDel="0073777C">
          <w:rPr>
            <w:sz w:val="24"/>
            <w:szCs w:val="24"/>
            <w:highlight w:val="yellow"/>
          </w:rPr>
          <w:delText>n</w:delText>
        </w:r>
      </w:del>
      <w:r w:rsidR="00CD33BD">
        <w:rPr>
          <w:sz w:val="24"/>
          <w:szCs w:val="24"/>
          <w:highlight w:val="yellow"/>
        </w:rPr>
        <w:t xml:space="preserve">, </w:t>
      </w:r>
      <w:del w:id="14" w:author="Aidan Mullan" w:date="2019-07-19T13:14:00Z">
        <w:r w:rsidR="00CD33BD" w:rsidDel="0073777C">
          <w:rPr>
            <w:sz w:val="24"/>
            <w:szCs w:val="24"/>
            <w:highlight w:val="yellow"/>
          </w:rPr>
          <w:delText>9</w:delText>
        </w:r>
      </w:del>
      <w:ins w:id="15" w:author="Aidan Mullan" w:date="2019-07-19T13:14:00Z">
        <w:r w:rsidR="0073777C">
          <w:rPr>
            <w:sz w:val="24"/>
            <w:szCs w:val="24"/>
            <w:highlight w:val="yellow"/>
          </w:rPr>
          <w:t>10.0</w:t>
        </w:r>
      </w:ins>
      <w:del w:id="16" w:author="Aidan Mullan" w:date="2019-07-19T13:14:00Z">
        <w:r w:rsidR="00CD33BD" w:rsidDel="0073777C">
          <w:rPr>
            <w:sz w:val="24"/>
            <w:szCs w:val="24"/>
            <w:highlight w:val="yellow"/>
          </w:rPr>
          <w:delText>.8</w:delText>
        </w:r>
      </w:del>
      <w:r w:rsidR="00CD33BD" w:rsidRPr="004807D3">
        <w:rPr>
          <w:sz w:val="24"/>
          <w:szCs w:val="24"/>
          <w:highlight w:val="yellow"/>
        </w:rPr>
        <w:t xml:space="preserve">%). </w:t>
      </w:r>
      <w:r w:rsidR="00CD33BD" w:rsidRPr="004807D3">
        <w:rPr>
          <w:sz w:val="24"/>
          <w:szCs w:val="24"/>
          <w:highlight w:val="red"/>
        </w:rPr>
        <w:t>This difference was statistically significant (p = .0</w:t>
      </w:r>
      <w:ins w:id="17" w:author="Aidan Mullan" w:date="2019-07-19T13:15:00Z">
        <w:r w:rsidR="0073777C">
          <w:rPr>
            <w:sz w:val="24"/>
            <w:szCs w:val="24"/>
            <w:highlight w:val="red"/>
          </w:rPr>
          <w:t>48</w:t>
        </w:r>
      </w:ins>
      <w:del w:id="18" w:author="Aidan Mullan" w:date="2019-07-19T13:15:00Z">
        <w:r w:rsidR="00CD33BD" w:rsidRPr="004807D3" w:rsidDel="0073777C">
          <w:rPr>
            <w:sz w:val="24"/>
            <w:szCs w:val="24"/>
            <w:highlight w:val="red"/>
          </w:rPr>
          <w:delText>31</w:delText>
        </w:r>
      </w:del>
      <w:r w:rsidR="00CD33BD" w:rsidRPr="004807D3">
        <w:rPr>
          <w:sz w:val="24"/>
          <w:szCs w:val="24"/>
          <w:highlight w:val="red"/>
        </w:rPr>
        <w:t xml:space="preserve">). The highest difference in positivity rate between males and females was seen </w:t>
      </w:r>
      <w:proofErr w:type="gramStart"/>
      <w:r w:rsidR="00CD33BD" w:rsidRPr="004807D3">
        <w:rPr>
          <w:sz w:val="24"/>
          <w:szCs w:val="24"/>
          <w:highlight w:val="red"/>
        </w:rPr>
        <w:t>in 18-35 age group</w:t>
      </w:r>
      <w:proofErr w:type="gramEnd"/>
      <w:r w:rsidR="00CD33BD" w:rsidRPr="004807D3">
        <w:rPr>
          <w:sz w:val="24"/>
          <w:szCs w:val="24"/>
          <w:highlight w:val="red"/>
        </w:rPr>
        <w:t xml:space="preserve"> (males= </w:t>
      </w:r>
      <w:del w:id="19" w:author="Aidan Mullan" w:date="2019-07-19T13:12:00Z">
        <w:r w:rsidR="00CD33BD" w:rsidRPr="004807D3" w:rsidDel="0073777C">
          <w:rPr>
            <w:sz w:val="24"/>
            <w:szCs w:val="24"/>
            <w:highlight w:val="red"/>
          </w:rPr>
          <w:delText>19.6</w:delText>
        </w:r>
      </w:del>
      <w:ins w:id="20" w:author="Aidan Mullan" w:date="2019-07-19T13:12:00Z">
        <w:r w:rsidR="0073777C">
          <w:rPr>
            <w:sz w:val="24"/>
            <w:szCs w:val="24"/>
            <w:highlight w:val="red"/>
          </w:rPr>
          <w:t>18.7</w:t>
        </w:r>
      </w:ins>
      <w:r w:rsidR="00CD33BD" w:rsidRPr="004807D3">
        <w:rPr>
          <w:sz w:val="24"/>
          <w:szCs w:val="24"/>
          <w:highlight w:val="red"/>
        </w:rPr>
        <w:t xml:space="preserve">% vs females = </w:t>
      </w:r>
      <w:del w:id="21" w:author="Aidan Mullan" w:date="2019-07-19T13:12:00Z">
        <w:r w:rsidR="00CD33BD" w:rsidRPr="004807D3" w:rsidDel="0073777C">
          <w:rPr>
            <w:sz w:val="24"/>
            <w:szCs w:val="24"/>
            <w:highlight w:val="red"/>
          </w:rPr>
          <w:delText>7.3</w:delText>
        </w:r>
      </w:del>
      <w:ins w:id="22" w:author="Aidan Mullan" w:date="2019-07-19T13:12:00Z">
        <w:r w:rsidR="0073777C">
          <w:rPr>
            <w:sz w:val="24"/>
            <w:szCs w:val="24"/>
            <w:highlight w:val="red"/>
          </w:rPr>
          <w:t>7.9</w:t>
        </w:r>
      </w:ins>
      <w:r w:rsidR="00CD33BD" w:rsidRPr="004807D3">
        <w:rPr>
          <w:sz w:val="24"/>
          <w:szCs w:val="24"/>
          <w:highlight w:val="red"/>
        </w:rPr>
        <w:t>%, p value=</w:t>
      </w:r>
      <w:ins w:id="23" w:author="Aidan Mullan" w:date="2019-07-19T13:13:00Z">
        <w:r w:rsidR="0073777C">
          <w:rPr>
            <w:sz w:val="24"/>
            <w:szCs w:val="24"/>
            <w:highlight w:val="red"/>
          </w:rPr>
          <w:t xml:space="preserve"> .002</w:t>
        </w:r>
      </w:ins>
      <w:r w:rsidR="00CD33BD" w:rsidRPr="004807D3">
        <w:rPr>
          <w:sz w:val="24"/>
          <w:szCs w:val="24"/>
          <w:highlight w:val="red"/>
        </w:rPr>
        <w:t xml:space="preserve">) [Figure-2]. </w:t>
      </w:r>
      <w:r w:rsidRPr="00BC5DC7">
        <w:rPr>
          <w:sz w:val="24"/>
          <w:szCs w:val="24"/>
          <w:highlight w:val="yellow"/>
        </w:rPr>
        <w:t xml:space="preserve">The patient population was also grouped based on body mass: BMI under 25, between 25 and 40, and BMI over 40. Here we find the highest positivity rate in the </w:t>
      </w:r>
      <w:r w:rsidRPr="00BC5DC7">
        <w:rPr>
          <w:sz w:val="24"/>
          <w:szCs w:val="24"/>
          <w:highlight w:val="yellow"/>
        </w:rPr>
        <w:lastRenderedPageBreak/>
        <w:t xml:space="preserve">BMI 25-40 group (11.9%, 178/1491), followed by the BMI over 40 (10.1%, 43/426) and BMI under 25 groups (9.4%, 71/757) </w:t>
      </w:r>
      <w:r w:rsidR="00B3208E">
        <w:rPr>
          <w:sz w:val="24"/>
          <w:szCs w:val="24"/>
          <w:highlight w:val="yellow"/>
        </w:rPr>
        <w:t>(Figure-3</w:t>
      </w:r>
      <w:r w:rsidR="00D136B7">
        <w:rPr>
          <w:sz w:val="24"/>
          <w:szCs w:val="24"/>
          <w:highlight w:val="yellow"/>
        </w:rPr>
        <w:t xml:space="preserve"> and 4</w:t>
      </w:r>
      <w:r w:rsidR="00B3208E">
        <w:rPr>
          <w:sz w:val="24"/>
          <w:szCs w:val="24"/>
          <w:highlight w:val="yellow"/>
        </w:rPr>
        <w:t xml:space="preserve">). </w:t>
      </w:r>
      <w:r w:rsidRPr="00BC5DC7">
        <w:rPr>
          <w:sz w:val="24"/>
          <w:szCs w:val="24"/>
          <w:highlight w:val="yellow"/>
        </w:rPr>
        <w:t xml:space="preserve">It is worth noting that these age and BMI groupings were constructed based on standard delineations, which resulted in groups containing a varying number of patients. As such, </w:t>
      </w:r>
      <w:r w:rsidR="00287F76" w:rsidRPr="00BC5DC7">
        <w:rPr>
          <w:sz w:val="24"/>
          <w:szCs w:val="24"/>
          <w:highlight w:val="yellow"/>
        </w:rPr>
        <w:t>nearly half</w:t>
      </w:r>
      <w:r w:rsidRPr="00BC5DC7">
        <w:rPr>
          <w:sz w:val="24"/>
          <w:szCs w:val="24"/>
          <w:highlight w:val="yellow"/>
        </w:rPr>
        <w:t xml:space="preserve"> of </w:t>
      </w:r>
      <w:r w:rsidR="00287F76" w:rsidRPr="00BC5DC7">
        <w:rPr>
          <w:sz w:val="24"/>
          <w:szCs w:val="24"/>
          <w:highlight w:val="yellow"/>
        </w:rPr>
        <w:t xml:space="preserve">all </w:t>
      </w:r>
      <w:r w:rsidRPr="00BC5DC7">
        <w:rPr>
          <w:sz w:val="24"/>
          <w:szCs w:val="24"/>
          <w:highlight w:val="yellow"/>
        </w:rPr>
        <w:t>patients in the population belong to the age over 35 and BMI between 25 and 40 group (1336/2713)</w:t>
      </w:r>
      <w:r w:rsidR="00287F76" w:rsidRPr="00BC5DC7">
        <w:rPr>
          <w:sz w:val="24"/>
          <w:szCs w:val="24"/>
          <w:highlight w:val="yellow"/>
        </w:rPr>
        <w:t>.</w:t>
      </w:r>
    </w:p>
    <w:p w14:paraId="780FBEE2" w14:textId="6E8F75EB" w:rsidR="00A41AAD" w:rsidRPr="00BC5DC7" w:rsidRDefault="00287F76" w:rsidP="00A41AAD">
      <w:pPr>
        <w:spacing w:line="480" w:lineRule="auto"/>
        <w:jc w:val="both"/>
        <w:rPr>
          <w:b/>
          <w:bCs/>
          <w:i/>
          <w:sz w:val="24"/>
          <w:szCs w:val="24"/>
          <w:highlight w:val="yellow"/>
          <w:u w:val="single"/>
        </w:rPr>
      </w:pPr>
      <w:r w:rsidRPr="00BC5DC7">
        <w:rPr>
          <w:b/>
          <w:bCs/>
          <w:i/>
          <w:sz w:val="24"/>
          <w:szCs w:val="24"/>
          <w:highlight w:val="yellow"/>
          <w:u w:val="single"/>
        </w:rPr>
        <w:t>Positivity Predictive Model</w:t>
      </w:r>
      <w:r w:rsidR="00981F33" w:rsidRPr="00BC5DC7">
        <w:rPr>
          <w:b/>
          <w:bCs/>
          <w:i/>
          <w:sz w:val="24"/>
          <w:szCs w:val="24"/>
          <w:highlight w:val="yellow"/>
          <w:u w:val="single"/>
        </w:rPr>
        <w:t>:</w:t>
      </w:r>
    </w:p>
    <w:p w14:paraId="103DFD7D" w14:textId="2239E441" w:rsidR="00A77EB0" w:rsidRPr="00BC5DC7" w:rsidRDefault="00287F76" w:rsidP="00A41AAD">
      <w:pPr>
        <w:spacing w:line="480" w:lineRule="auto"/>
        <w:jc w:val="both"/>
        <w:rPr>
          <w:sz w:val="24"/>
          <w:szCs w:val="24"/>
          <w:highlight w:val="yellow"/>
        </w:rPr>
      </w:pPr>
      <w:r w:rsidRPr="00BC5DC7">
        <w:rPr>
          <w:sz w:val="24"/>
          <w:szCs w:val="24"/>
          <w:highlight w:val="yellow"/>
        </w:rPr>
        <w:t>A logistic regression model was fit</w:t>
      </w:r>
      <w:r w:rsidR="00113DA8" w:rsidRPr="00BC5DC7">
        <w:rPr>
          <w:sz w:val="24"/>
          <w:szCs w:val="24"/>
          <w:highlight w:val="yellow"/>
        </w:rPr>
        <w:t xml:space="preserve"> to the data</w:t>
      </w:r>
      <w:r w:rsidRPr="00BC5DC7">
        <w:rPr>
          <w:sz w:val="24"/>
          <w:szCs w:val="24"/>
          <w:highlight w:val="yellow"/>
        </w:rPr>
        <w:t xml:space="preserve"> using the positivity of a patient’s CT scan as the response. </w:t>
      </w:r>
      <w:r w:rsidR="00A41AAD" w:rsidRPr="00BC5DC7">
        <w:rPr>
          <w:sz w:val="24"/>
          <w:szCs w:val="24"/>
          <w:highlight w:val="yellow"/>
        </w:rPr>
        <w:t xml:space="preserve">The full model for rate of positive CT scans considered gender, age </w:t>
      </w:r>
      <w:r w:rsidRPr="00BC5DC7">
        <w:rPr>
          <w:sz w:val="24"/>
          <w:szCs w:val="24"/>
          <w:highlight w:val="yellow"/>
        </w:rPr>
        <w:t>group</w:t>
      </w:r>
      <w:r w:rsidR="00A41AAD" w:rsidRPr="00BC5DC7">
        <w:rPr>
          <w:sz w:val="24"/>
          <w:szCs w:val="24"/>
          <w:highlight w:val="yellow"/>
        </w:rPr>
        <w:t xml:space="preserve">, BMI </w:t>
      </w:r>
      <w:r w:rsidRPr="00BC5DC7">
        <w:rPr>
          <w:sz w:val="24"/>
          <w:szCs w:val="24"/>
          <w:highlight w:val="yellow"/>
        </w:rPr>
        <w:t>group</w:t>
      </w:r>
      <w:r w:rsidR="00A41AAD" w:rsidRPr="00BC5DC7">
        <w:rPr>
          <w:sz w:val="24"/>
          <w:szCs w:val="24"/>
          <w:highlight w:val="yellow"/>
        </w:rPr>
        <w:t xml:space="preserve">, type of procedure, </w:t>
      </w:r>
      <w:r w:rsidR="000C29EA" w:rsidRPr="00BC5DC7">
        <w:rPr>
          <w:sz w:val="24"/>
          <w:szCs w:val="24"/>
          <w:highlight w:val="yellow"/>
        </w:rPr>
        <w:t xml:space="preserve">and the </w:t>
      </w:r>
      <w:r w:rsidR="00A41AAD" w:rsidRPr="00BC5DC7">
        <w:rPr>
          <w:sz w:val="24"/>
          <w:szCs w:val="24"/>
          <w:highlight w:val="yellow"/>
        </w:rPr>
        <w:t xml:space="preserve">location of admittance as variables of interest. </w:t>
      </w:r>
      <w:r w:rsidRPr="00BC5DC7">
        <w:rPr>
          <w:sz w:val="24"/>
          <w:szCs w:val="24"/>
          <w:highlight w:val="yellow"/>
        </w:rPr>
        <w:t xml:space="preserve">After </w:t>
      </w:r>
      <w:r w:rsidR="00113DA8" w:rsidRPr="00BC5DC7">
        <w:rPr>
          <w:sz w:val="24"/>
          <w:szCs w:val="24"/>
          <w:highlight w:val="yellow"/>
        </w:rPr>
        <w:t>iterative variable selection</w:t>
      </w:r>
      <w:r w:rsidRPr="00BC5DC7">
        <w:rPr>
          <w:sz w:val="24"/>
          <w:szCs w:val="24"/>
          <w:highlight w:val="yellow"/>
        </w:rPr>
        <w:t xml:space="preserve">, the final model found that BMI group and patient’s location of admittance were the only significant predictors of CT positivity. </w:t>
      </w:r>
      <w:r w:rsidR="00A41AAD" w:rsidRPr="00BC5DC7">
        <w:rPr>
          <w:sz w:val="24"/>
          <w:szCs w:val="24"/>
          <w:highlight w:val="yellow"/>
        </w:rPr>
        <w:t>Coefficients and standard errors for this final model are given in Table</w:t>
      </w:r>
      <w:r w:rsidR="00B3208E">
        <w:rPr>
          <w:sz w:val="24"/>
          <w:szCs w:val="24"/>
          <w:highlight w:val="yellow"/>
        </w:rPr>
        <w:t>-4</w:t>
      </w:r>
      <w:r w:rsidR="00A41AAD" w:rsidRPr="00BC5DC7">
        <w:rPr>
          <w:sz w:val="24"/>
          <w:szCs w:val="24"/>
          <w:highlight w:val="yellow"/>
        </w:rPr>
        <w:t xml:space="preserve">. </w:t>
      </w:r>
      <w:commentRangeStart w:id="24"/>
      <w:commentRangeStart w:id="25"/>
      <w:r w:rsidR="00A41AAD" w:rsidRPr="00BC5DC7">
        <w:rPr>
          <w:sz w:val="24"/>
          <w:szCs w:val="24"/>
          <w:highlight w:val="yellow"/>
        </w:rPr>
        <w:t>The default</w:t>
      </w:r>
      <w:r w:rsidRPr="00BC5DC7">
        <w:rPr>
          <w:sz w:val="24"/>
          <w:szCs w:val="24"/>
          <w:highlight w:val="yellow"/>
        </w:rPr>
        <w:t xml:space="preserve"> factor</w:t>
      </w:r>
      <w:r w:rsidR="00A41AAD" w:rsidRPr="00BC5DC7">
        <w:rPr>
          <w:sz w:val="24"/>
          <w:szCs w:val="24"/>
          <w:highlight w:val="yellow"/>
        </w:rPr>
        <w:t xml:space="preserve"> </w:t>
      </w:r>
      <w:r w:rsidRPr="00BC5DC7">
        <w:rPr>
          <w:sz w:val="24"/>
          <w:szCs w:val="24"/>
          <w:highlight w:val="yellow"/>
        </w:rPr>
        <w:t xml:space="preserve">level </w:t>
      </w:r>
      <w:r w:rsidR="00A41AAD" w:rsidRPr="00BC5DC7">
        <w:rPr>
          <w:sz w:val="24"/>
          <w:szCs w:val="24"/>
          <w:highlight w:val="yellow"/>
        </w:rPr>
        <w:t>for BMI</w:t>
      </w:r>
      <w:r w:rsidRPr="00BC5DC7">
        <w:rPr>
          <w:sz w:val="24"/>
          <w:szCs w:val="24"/>
          <w:highlight w:val="yellow"/>
        </w:rPr>
        <w:t xml:space="preserve"> group</w:t>
      </w:r>
      <w:r w:rsidR="00A41AAD" w:rsidRPr="00BC5DC7">
        <w:rPr>
          <w:sz w:val="24"/>
          <w:szCs w:val="24"/>
          <w:highlight w:val="yellow"/>
        </w:rPr>
        <w:t xml:space="preserve"> is the under 25 group, and the default for location is ED.</w:t>
      </w:r>
      <w:r w:rsidR="00590308" w:rsidRPr="00BC5DC7">
        <w:rPr>
          <w:sz w:val="24"/>
          <w:szCs w:val="24"/>
          <w:highlight w:val="yellow"/>
        </w:rPr>
        <w:t xml:space="preserve"> </w:t>
      </w:r>
      <w:commentRangeEnd w:id="24"/>
      <w:r w:rsidR="00B3208E">
        <w:rPr>
          <w:rStyle w:val="CommentReference"/>
        </w:rPr>
        <w:commentReference w:id="24"/>
      </w:r>
      <w:commentRangeEnd w:id="25"/>
      <w:r w:rsidR="0073777C">
        <w:rPr>
          <w:rStyle w:val="CommentReference"/>
        </w:rPr>
        <w:commentReference w:id="25"/>
      </w:r>
      <w:r w:rsidR="00A41AAD" w:rsidRPr="00BC5DC7">
        <w:rPr>
          <w:sz w:val="24"/>
          <w:szCs w:val="24"/>
          <w:highlight w:val="yellow"/>
        </w:rPr>
        <w:t>Post hoc analyses</w:t>
      </w:r>
      <w:r w:rsidR="00113DA8" w:rsidRPr="00BC5DC7">
        <w:rPr>
          <w:sz w:val="24"/>
          <w:szCs w:val="24"/>
          <w:highlight w:val="yellow"/>
        </w:rPr>
        <w:t xml:space="preserve"> to identify group differences within the BMI group and location variables were</w:t>
      </w:r>
      <w:r w:rsidR="00A41AAD" w:rsidRPr="00BC5DC7">
        <w:rPr>
          <w:sz w:val="24"/>
          <w:szCs w:val="24"/>
          <w:highlight w:val="yellow"/>
        </w:rPr>
        <w:t xml:space="preserve"> performed using a </w:t>
      </w:r>
      <w:r w:rsidRPr="00BC5DC7">
        <w:rPr>
          <w:sz w:val="24"/>
          <w:szCs w:val="24"/>
          <w:highlight w:val="yellow"/>
        </w:rPr>
        <w:t xml:space="preserve">False Discovery Rate </w:t>
      </w:r>
      <w:r w:rsidR="00A41AAD" w:rsidRPr="00BC5DC7">
        <w:rPr>
          <w:sz w:val="24"/>
          <w:szCs w:val="24"/>
          <w:highlight w:val="yellow"/>
        </w:rPr>
        <w:t>correction to reduce the chance of spurious significance.</w:t>
      </w:r>
      <w:r w:rsidR="00A77EB0" w:rsidRPr="00BC5DC7">
        <w:rPr>
          <w:sz w:val="24"/>
          <w:szCs w:val="24"/>
          <w:highlight w:val="yellow"/>
        </w:rPr>
        <w:t xml:space="preserve"> </w:t>
      </w:r>
    </w:p>
    <w:p w14:paraId="63DFDFFC" w14:textId="551F4461" w:rsidR="00A41AAD" w:rsidRPr="00BC5DC7" w:rsidRDefault="00A41AAD" w:rsidP="00A41AAD">
      <w:pPr>
        <w:spacing w:line="480" w:lineRule="auto"/>
        <w:jc w:val="both"/>
        <w:rPr>
          <w:sz w:val="24"/>
          <w:szCs w:val="24"/>
          <w:highlight w:val="yellow"/>
        </w:rPr>
      </w:pPr>
      <w:r w:rsidRPr="00BC5DC7">
        <w:rPr>
          <w:sz w:val="24"/>
          <w:szCs w:val="24"/>
          <w:highlight w:val="yellow"/>
        </w:rPr>
        <w:t>For the BMI groups, a significant difference was found between the under 25 and between 25-40 (</w:t>
      </w:r>
      <w:r w:rsidR="00287F76" w:rsidRPr="00BC5DC7">
        <w:rPr>
          <w:sz w:val="24"/>
          <w:szCs w:val="24"/>
          <w:highlight w:val="yellow"/>
        </w:rPr>
        <w:t>OR = 1.342, Z =1.</w:t>
      </w:r>
      <w:r w:rsidR="00C910E7" w:rsidRPr="00BC5DC7">
        <w:rPr>
          <w:sz w:val="24"/>
          <w:szCs w:val="24"/>
          <w:highlight w:val="yellow"/>
        </w:rPr>
        <w:t>980, p</w:t>
      </w:r>
      <w:r w:rsidRPr="00BC5DC7">
        <w:rPr>
          <w:sz w:val="24"/>
          <w:szCs w:val="24"/>
          <w:highlight w:val="yellow"/>
        </w:rPr>
        <w:t xml:space="preserve"> = .024).</w:t>
      </w:r>
      <w:r w:rsidR="00287F76" w:rsidRPr="00BC5DC7">
        <w:rPr>
          <w:sz w:val="24"/>
          <w:szCs w:val="24"/>
          <w:highlight w:val="yellow"/>
        </w:rPr>
        <w:t xml:space="preserve"> This means that the odds that an individual with a BMI between 25-40 has a positive CT scan are 34.2% greater than the odds of a positive test result for someone with a BMI under 25.</w:t>
      </w:r>
      <w:r w:rsidRPr="00BC5DC7">
        <w:rPr>
          <w:sz w:val="24"/>
          <w:szCs w:val="24"/>
          <w:highlight w:val="yellow"/>
        </w:rPr>
        <w:t xml:space="preserve"> No other pair</w:t>
      </w:r>
      <w:r w:rsidR="007C0EDE" w:rsidRPr="00BC5DC7">
        <w:rPr>
          <w:sz w:val="24"/>
          <w:szCs w:val="24"/>
          <w:highlight w:val="yellow"/>
        </w:rPr>
        <w:t>-</w:t>
      </w:r>
      <w:r w:rsidRPr="00BC5DC7">
        <w:rPr>
          <w:sz w:val="24"/>
          <w:szCs w:val="24"/>
          <w:highlight w:val="yellow"/>
        </w:rPr>
        <w:t xml:space="preserve">wise differences were significant (over 40 and under 25: </w:t>
      </w:r>
      <w:r w:rsidR="00287F76" w:rsidRPr="00BC5DC7">
        <w:rPr>
          <w:sz w:val="24"/>
          <w:szCs w:val="24"/>
          <w:highlight w:val="yellow"/>
        </w:rPr>
        <w:t>OR = 1.113, Z = 0.525</w:t>
      </w:r>
      <w:r w:rsidR="00973481" w:rsidRPr="00BC5DC7">
        <w:rPr>
          <w:sz w:val="24"/>
          <w:szCs w:val="24"/>
          <w:highlight w:val="yellow"/>
        </w:rPr>
        <w:t>, p</w:t>
      </w:r>
      <w:r w:rsidR="007C0EDE" w:rsidRPr="00BC5DC7">
        <w:rPr>
          <w:sz w:val="24"/>
          <w:szCs w:val="24"/>
          <w:highlight w:val="yellow"/>
        </w:rPr>
        <w:t>-value</w:t>
      </w:r>
      <w:r w:rsidRPr="00BC5DC7">
        <w:rPr>
          <w:sz w:val="24"/>
          <w:szCs w:val="24"/>
          <w:highlight w:val="yellow"/>
        </w:rPr>
        <w:t xml:space="preserve"> = .300; over 40 and between 25 and 40: </w:t>
      </w:r>
      <w:r w:rsidR="00287F76" w:rsidRPr="00BC5DC7">
        <w:rPr>
          <w:sz w:val="24"/>
          <w:szCs w:val="24"/>
          <w:highlight w:val="yellow"/>
        </w:rPr>
        <w:t>OR = 0.889, Z = 1.037</w:t>
      </w:r>
      <w:proofErr w:type="gramStart"/>
      <w:r w:rsidR="00287F76" w:rsidRPr="00BC5DC7">
        <w:rPr>
          <w:sz w:val="24"/>
          <w:szCs w:val="24"/>
          <w:highlight w:val="yellow"/>
        </w:rPr>
        <w:t xml:space="preserve">, </w:t>
      </w:r>
      <w:r w:rsidRPr="00BC5DC7">
        <w:rPr>
          <w:sz w:val="24"/>
          <w:szCs w:val="24"/>
          <w:highlight w:val="yellow"/>
        </w:rPr>
        <w:t xml:space="preserve"> p</w:t>
      </w:r>
      <w:proofErr w:type="gramEnd"/>
      <w:r w:rsidR="007C0EDE" w:rsidRPr="00BC5DC7">
        <w:rPr>
          <w:sz w:val="24"/>
          <w:szCs w:val="24"/>
          <w:highlight w:val="yellow"/>
        </w:rPr>
        <w:t>-value</w:t>
      </w:r>
      <w:r w:rsidRPr="00BC5DC7">
        <w:rPr>
          <w:sz w:val="24"/>
          <w:szCs w:val="24"/>
          <w:highlight w:val="yellow"/>
        </w:rPr>
        <w:t xml:space="preserve"> = 0.15).</w:t>
      </w:r>
    </w:p>
    <w:p w14:paraId="0BC49ACA" w14:textId="68C99835" w:rsidR="00A41AAD" w:rsidRPr="00A41AAD" w:rsidRDefault="00A41AAD" w:rsidP="00A41AAD">
      <w:pPr>
        <w:spacing w:line="480" w:lineRule="auto"/>
        <w:jc w:val="both"/>
        <w:rPr>
          <w:sz w:val="24"/>
          <w:szCs w:val="24"/>
        </w:rPr>
      </w:pPr>
      <w:r w:rsidRPr="00BC5DC7">
        <w:rPr>
          <w:sz w:val="24"/>
          <w:szCs w:val="24"/>
          <w:highlight w:val="yellow"/>
        </w:rPr>
        <w:lastRenderedPageBreak/>
        <w:t xml:space="preserve">For the location variable, significant differences were found between </w:t>
      </w:r>
      <w:r w:rsidR="00E948E3" w:rsidRPr="00BC5DC7">
        <w:rPr>
          <w:sz w:val="24"/>
          <w:szCs w:val="24"/>
          <w:highlight w:val="yellow"/>
        </w:rPr>
        <w:t>ICU patients and ED patients (OR = 1.721, Z = 3.150</w:t>
      </w:r>
      <w:proofErr w:type="gramStart"/>
      <w:r w:rsidR="00E948E3" w:rsidRPr="00BC5DC7">
        <w:rPr>
          <w:sz w:val="24"/>
          <w:szCs w:val="24"/>
          <w:highlight w:val="yellow"/>
        </w:rPr>
        <w:t>,  p</w:t>
      </w:r>
      <w:proofErr w:type="gramEnd"/>
      <w:r w:rsidR="00E948E3" w:rsidRPr="00BC5DC7">
        <w:rPr>
          <w:sz w:val="24"/>
          <w:szCs w:val="24"/>
          <w:highlight w:val="yellow"/>
        </w:rPr>
        <w:t xml:space="preserve"> &lt; .001)</w:t>
      </w:r>
      <w:r w:rsidR="004D132B" w:rsidRPr="00BC5DC7">
        <w:rPr>
          <w:sz w:val="24"/>
          <w:szCs w:val="24"/>
          <w:highlight w:val="yellow"/>
        </w:rPr>
        <w:t xml:space="preserve">, </w:t>
      </w:r>
      <w:r w:rsidRPr="00BC5DC7">
        <w:rPr>
          <w:sz w:val="24"/>
          <w:szCs w:val="24"/>
          <w:highlight w:val="yellow"/>
        </w:rPr>
        <w:t>in-patients and ED patients (</w:t>
      </w:r>
      <w:r w:rsidR="00287F76" w:rsidRPr="00BC5DC7">
        <w:rPr>
          <w:sz w:val="24"/>
          <w:szCs w:val="24"/>
          <w:highlight w:val="yellow"/>
        </w:rPr>
        <w:t xml:space="preserve">OR = 1.343, Z = 1.951, </w:t>
      </w:r>
      <w:r w:rsidRPr="00BC5DC7">
        <w:rPr>
          <w:sz w:val="24"/>
          <w:szCs w:val="24"/>
          <w:highlight w:val="yellow"/>
        </w:rPr>
        <w:t xml:space="preserve"> p = .026), </w:t>
      </w:r>
      <w:r w:rsidR="004D132B" w:rsidRPr="00BC5DC7">
        <w:rPr>
          <w:sz w:val="24"/>
          <w:szCs w:val="24"/>
          <w:highlight w:val="yellow"/>
        </w:rPr>
        <w:t xml:space="preserve">and between </w:t>
      </w:r>
      <w:r w:rsidRPr="00BC5DC7">
        <w:rPr>
          <w:sz w:val="24"/>
          <w:szCs w:val="24"/>
          <w:highlight w:val="yellow"/>
        </w:rPr>
        <w:t>ICU patients and out-patients (</w:t>
      </w:r>
      <w:r w:rsidR="00287F76" w:rsidRPr="00BC5DC7">
        <w:rPr>
          <w:sz w:val="24"/>
          <w:szCs w:val="24"/>
          <w:highlight w:val="yellow"/>
        </w:rPr>
        <w:t>OR = 1.994,</w:t>
      </w:r>
      <w:r w:rsidRPr="00BC5DC7">
        <w:rPr>
          <w:sz w:val="24"/>
          <w:szCs w:val="24"/>
          <w:highlight w:val="yellow"/>
        </w:rPr>
        <w:t xml:space="preserve"> </w:t>
      </w:r>
      <w:r w:rsidR="00287F76" w:rsidRPr="00BC5DC7">
        <w:rPr>
          <w:sz w:val="24"/>
          <w:szCs w:val="24"/>
          <w:highlight w:val="yellow"/>
        </w:rPr>
        <w:t xml:space="preserve">Z = 2.396, </w:t>
      </w:r>
      <w:r w:rsidRPr="00BC5DC7">
        <w:rPr>
          <w:sz w:val="24"/>
          <w:szCs w:val="24"/>
          <w:highlight w:val="yellow"/>
        </w:rPr>
        <w:t xml:space="preserve">p = .008. </w:t>
      </w:r>
      <w:r w:rsidR="0013669E" w:rsidRPr="00BC5DC7">
        <w:rPr>
          <w:sz w:val="24"/>
          <w:szCs w:val="24"/>
          <w:highlight w:val="yellow"/>
        </w:rPr>
        <w:t xml:space="preserve">This indicates that the </w:t>
      </w:r>
      <w:r w:rsidR="00EB2FA5" w:rsidRPr="00BC5DC7">
        <w:rPr>
          <w:sz w:val="24"/>
          <w:szCs w:val="24"/>
          <w:highlight w:val="yellow"/>
        </w:rPr>
        <w:t xml:space="preserve">odds of an ICU patient having a positive CTPA scan are 99.4% greater than the odds for an out-patient, and 72.1% higher than the odds for an ambulatory (ED) patient. Also, the </w:t>
      </w:r>
      <w:r w:rsidR="0013669E" w:rsidRPr="00BC5DC7">
        <w:rPr>
          <w:sz w:val="24"/>
          <w:szCs w:val="24"/>
          <w:highlight w:val="yellow"/>
        </w:rPr>
        <w:t xml:space="preserve">odds of a non-ICU inpatient testing positive for PE are 34.3% higher than the odds of a positive </w:t>
      </w:r>
      <w:r w:rsidR="00EB2FA5" w:rsidRPr="00BC5DC7">
        <w:rPr>
          <w:sz w:val="24"/>
          <w:szCs w:val="24"/>
          <w:highlight w:val="yellow"/>
        </w:rPr>
        <w:t>coming in from</w:t>
      </w:r>
      <w:r w:rsidR="0013669E" w:rsidRPr="00BC5DC7">
        <w:rPr>
          <w:sz w:val="24"/>
          <w:szCs w:val="24"/>
          <w:highlight w:val="yellow"/>
        </w:rPr>
        <w:t xml:space="preserve"> ED. </w:t>
      </w:r>
      <w:r w:rsidRPr="00BC5DC7">
        <w:rPr>
          <w:sz w:val="24"/>
          <w:szCs w:val="24"/>
          <w:highlight w:val="yellow"/>
        </w:rPr>
        <w:t xml:space="preserve">No other pairwise differences were significant (OUT and ED: </w:t>
      </w:r>
      <w:r w:rsidR="00287F76" w:rsidRPr="00BC5DC7">
        <w:rPr>
          <w:sz w:val="24"/>
          <w:szCs w:val="24"/>
          <w:highlight w:val="yellow"/>
        </w:rPr>
        <w:t xml:space="preserve">OR = 0.863, </w:t>
      </w:r>
      <w:r w:rsidRPr="00BC5DC7">
        <w:rPr>
          <w:sz w:val="24"/>
          <w:szCs w:val="24"/>
          <w:highlight w:val="yellow"/>
        </w:rPr>
        <w:t xml:space="preserve">Z = 0.94, p = .174; OUT and IN: </w:t>
      </w:r>
      <w:r w:rsidR="0013669E" w:rsidRPr="00BC5DC7">
        <w:rPr>
          <w:sz w:val="24"/>
          <w:szCs w:val="24"/>
          <w:highlight w:val="yellow"/>
        </w:rPr>
        <w:t xml:space="preserve">OR = 1.556, </w:t>
      </w:r>
      <w:r w:rsidRPr="00BC5DC7">
        <w:rPr>
          <w:sz w:val="24"/>
          <w:szCs w:val="24"/>
          <w:highlight w:val="yellow"/>
        </w:rPr>
        <w:t xml:space="preserve">Z = 0.36, p = .360; ICU and IN: </w:t>
      </w:r>
      <w:r w:rsidR="0013669E" w:rsidRPr="00BC5DC7">
        <w:rPr>
          <w:sz w:val="24"/>
          <w:szCs w:val="24"/>
          <w:highlight w:val="yellow"/>
        </w:rPr>
        <w:t xml:space="preserve">OR = 1.281, </w:t>
      </w:r>
      <w:r w:rsidRPr="00BC5DC7">
        <w:rPr>
          <w:sz w:val="24"/>
          <w:szCs w:val="24"/>
          <w:highlight w:val="yellow"/>
        </w:rPr>
        <w:t>Z = 1.288, p = .099).</w:t>
      </w:r>
      <w:r w:rsidR="00D136B7">
        <w:rPr>
          <w:sz w:val="24"/>
          <w:szCs w:val="24"/>
          <w:highlight w:val="yellow"/>
        </w:rPr>
        <w:t xml:space="preserve"> The predicted CT positivity based on patient location and patient’s BMI is shown in Figure-5. </w:t>
      </w:r>
      <w:r w:rsidR="0013669E">
        <w:rPr>
          <w:sz w:val="24"/>
          <w:szCs w:val="24"/>
        </w:rPr>
        <w:t xml:space="preserve"> </w:t>
      </w:r>
    </w:p>
    <w:p w14:paraId="23D9A966" w14:textId="77777777" w:rsidR="00A41AAD" w:rsidRPr="00A41AAD" w:rsidRDefault="00A41AAD" w:rsidP="00A41AAD">
      <w:pPr>
        <w:spacing w:line="480" w:lineRule="auto"/>
        <w:jc w:val="both"/>
        <w:rPr>
          <w:b/>
          <w:bCs/>
          <w:sz w:val="24"/>
          <w:szCs w:val="24"/>
        </w:rPr>
      </w:pPr>
      <w:r w:rsidRPr="00A41AAD">
        <w:rPr>
          <w:b/>
          <w:bCs/>
          <w:sz w:val="24"/>
          <w:szCs w:val="24"/>
        </w:rPr>
        <w:t>DISCUSSION:</w:t>
      </w:r>
    </w:p>
    <w:p w14:paraId="2B875F62" w14:textId="34738D4B" w:rsidR="002529B4" w:rsidRDefault="00A41AAD" w:rsidP="002529B4">
      <w:pPr>
        <w:spacing w:line="480" w:lineRule="auto"/>
        <w:jc w:val="both"/>
        <w:rPr>
          <w:sz w:val="24"/>
          <w:szCs w:val="24"/>
        </w:rPr>
      </w:pPr>
      <w:r w:rsidRPr="00A41AAD">
        <w:rPr>
          <w:sz w:val="24"/>
          <w:szCs w:val="24"/>
        </w:rPr>
        <w:t xml:space="preserve">Our study </w:t>
      </w:r>
      <w:r w:rsidR="003022E7">
        <w:rPr>
          <w:sz w:val="24"/>
          <w:szCs w:val="24"/>
        </w:rPr>
        <w:t>shows</w:t>
      </w:r>
      <w:r w:rsidR="00667451">
        <w:rPr>
          <w:sz w:val="24"/>
          <w:szCs w:val="24"/>
        </w:rPr>
        <w:t xml:space="preserve"> that </w:t>
      </w:r>
      <w:r w:rsidR="003022E7">
        <w:rPr>
          <w:sz w:val="24"/>
          <w:szCs w:val="24"/>
        </w:rPr>
        <w:t xml:space="preserve">the </w:t>
      </w:r>
      <w:r w:rsidR="00667451">
        <w:rPr>
          <w:sz w:val="24"/>
          <w:szCs w:val="24"/>
        </w:rPr>
        <w:t xml:space="preserve">detection of pulmonary embolism on CTPA in a tertiary care center in the US is 10.9% and not as low </w:t>
      </w:r>
      <w:r w:rsidR="003022E7">
        <w:rPr>
          <w:sz w:val="24"/>
          <w:szCs w:val="24"/>
        </w:rPr>
        <w:t xml:space="preserve">(&lt;1%) </w:t>
      </w:r>
      <w:r w:rsidR="00667451">
        <w:rPr>
          <w:sz w:val="24"/>
          <w:szCs w:val="24"/>
        </w:rPr>
        <w:t>as recently shown</w:t>
      </w:r>
      <w:r w:rsidR="00224F95">
        <w:rPr>
          <w:sz w:val="24"/>
          <w:szCs w:val="24"/>
        </w:rPr>
        <w:fldChar w:fldCharType="begin">
          <w:fldData xml:space="preserve">PEVuZE5vdGU+PENpdGU+PEF1dGhvcj5EaGFrYWw8L0F1dGhvcj48WWVhcj4yMDE5PC9ZZWFyPjxS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</w:fldData>
        </w:fldChar>
      </w:r>
      <w:r w:rsidR="00E43C83">
        <w:rPr>
          <w:sz w:val="24"/>
          <w:szCs w:val="24"/>
        </w:rPr>
        <w:instrText xml:space="preserve"> ADDIN EN.CITE </w:instrText>
      </w:r>
      <w:r w:rsidR="00E43C83">
        <w:rPr>
          <w:sz w:val="24"/>
          <w:szCs w:val="24"/>
        </w:rPr>
        <w:fldChar w:fldCharType="begin">
          <w:fldData xml:space="preserve">PEVuZE5vdGU+PENpdGU+PEF1dGhvcj5EaGFrYWw8L0F1dGhvcj48WWVhcj4yMDE5PC9ZZWFyPjxS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</w:fldData>
        </w:fldChar>
      </w:r>
      <w:r w:rsidR="00E43C83">
        <w:rPr>
          <w:sz w:val="24"/>
          <w:szCs w:val="24"/>
        </w:rPr>
        <w:instrText xml:space="preserve"> ADDIN EN.CITE.DATA </w:instrText>
      </w:r>
      <w:r w:rsidR="00E43C83">
        <w:rPr>
          <w:sz w:val="24"/>
          <w:szCs w:val="24"/>
        </w:rPr>
      </w:r>
      <w:r w:rsidR="00E43C83">
        <w:rPr>
          <w:sz w:val="24"/>
          <w:szCs w:val="24"/>
        </w:rPr>
        <w:fldChar w:fldCharType="end"/>
      </w:r>
      <w:r w:rsidR="00224F95">
        <w:rPr>
          <w:sz w:val="24"/>
          <w:szCs w:val="24"/>
        </w:rPr>
      </w:r>
      <w:r w:rsidR="00224F95">
        <w:rPr>
          <w:sz w:val="24"/>
          <w:szCs w:val="24"/>
        </w:rPr>
        <w:fldChar w:fldCharType="separate"/>
      </w:r>
      <w:r w:rsidR="00E43C83" w:rsidRPr="00E43C83">
        <w:rPr>
          <w:noProof/>
          <w:sz w:val="24"/>
          <w:szCs w:val="24"/>
          <w:vertAlign w:val="superscript"/>
        </w:rPr>
        <w:t>15</w:t>
      </w:r>
      <w:r w:rsidR="00224F95">
        <w:rPr>
          <w:sz w:val="24"/>
          <w:szCs w:val="24"/>
        </w:rPr>
        <w:fldChar w:fldCharType="end"/>
      </w:r>
      <w:r w:rsidR="00667451">
        <w:rPr>
          <w:sz w:val="24"/>
          <w:szCs w:val="24"/>
        </w:rPr>
        <w:t xml:space="preserve"> in a similar tertiary care center in the US. The positivity in </w:t>
      </w:r>
      <w:r w:rsidR="003819DC">
        <w:rPr>
          <w:sz w:val="24"/>
          <w:szCs w:val="24"/>
        </w:rPr>
        <w:t>our</w:t>
      </w:r>
      <w:r w:rsidR="00667451">
        <w:rPr>
          <w:sz w:val="24"/>
          <w:szCs w:val="24"/>
        </w:rPr>
        <w:t xml:space="preserve"> study is similar to other previous studies which showed a </w:t>
      </w:r>
      <w:r w:rsidRPr="00A41AAD">
        <w:rPr>
          <w:sz w:val="24"/>
          <w:szCs w:val="24"/>
        </w:rPr>
        <w:t>yield ranging from 6-34%.</w:t>
      </w:r>
      <w:r w:rsidRPr="00A41AAD">
        <w:rPr>
          <w:sz w:val="24"/>
          <w:szCs w:val="24"/>
        </w:rPr>
        <w:fldChar w:fldCharType="begin">
          <w:fldData xml:space="preserve">PEVuZE5vdGU+PENpdGU+PEF1dGhvcj5Db3N0YW50aW5vPC9BdXRob3I+PFllYXI+MjAwODwvWWVh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</w:fldData>
        </w:fldChar>
      </w:r>
      <w:r w:rsidR="00E43C83">
        <w:rPr>
          <w:sz w:val="24"/>
          <w:szCs w:val="24"/>
        </w:rPr>
        <w:instrText xml:space="preserve"> ADDIN EN.CITE </w:instrText>
      </w:r>
      <w:r w:rsidR="00E43C83">
        <w:rPr>
          <w:sz w:val="24"/>
          <w:szCs w:val="24"/>
        </w:rPr>
        <w:fldChar w:fldCharType="begin">
          <w:fldData xml:space="preserve">PEVuZE5vdGU+PENpdGU+PEF1dGhvcj5Db3N0YW50aW5vPC9BdXRob3I+PFllYXI+MjAwODwvWWVh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</w:fldData>
        </w:fldChar>
      </w:r>
      <w:r w:rsidR="00E43C83">
        <w:rPr>
          <w:sz w:val="24"/>
          <w:szCs w:val="24"/>
        </w:rPr>
        <w:instrText xml:space="preserve"> ADDIN EN.CITE.DATA </w:instrText>
      </w:r>
      <w:r w:rsidR="00E43C83">
        <w:rPr>
          <w:sz w:val="24"/>
          <w:szCs w:val="24"/>
        </w:rPr>
      </w:r>
      <w:r w:rsidR="00E43C83">
        <w:rPr>
          <w:sz w:val="24"/>
          <w:szCs w:val="24"/>
        </w:rPr>
        <w:fldChar w:fldCharType="end"/>
      </w:r>
      <w:r w:rsidRPr="00A41AAD">
        <w:rPr>
          <w:sz w:val="24"/>
          <w:szCs w:val="24"/>
        </w:rPr>
      </w:r>
      <w:r w:rsidRPr="00A41AAD">
        <w:rPr>
          <w:sz w:val="24"/>
          <w:szCs w:val="24"/>
        </w:rPr>
        <w:fldChar w:fldCharType="separate"/>
      </w:r>
      <w:r w:rsidR="00E43C83" w:rsidRPr="00E43C83">
        <w:rPr>
          <w:noProof/>
          <w:sz w:val="24"/>
          <w:szCs w:val="24"/>
          <w:vertAlign w:val="superscript"/>
        </w:rPr>
        <w:t>16,17</w:t>
      </w:r>
      <w:r w:rsidRPr="00A41AAD">
        <w:rPr>
          <w:sz w:val="24"/>
          <w:szCs w:val="24"/>
        </w:rPr>
        <w:fldChar w:fldCharType="end"/>
      </w:r>
      <w:r w:rsidRPr="00A41AAD">
        <w:rPr>
          <w:sz w:val="24"/>
          <w:szCs w:val="24"/>
        </w:rPr>
        <w:t xml:space="preserve"> Most of the studies with less than 10% yield </w:t>
      </w:r>
      <w:r w:rsidR="00667451">
        <w:rPr>
          <w:sz w:val="24"/>
          <w:szCs w:val="24"/>
        </w:rPr>
        <w:t>are</w:t>
      </w:r>
      <w:r w:rsidR="00667451" w:rsidRPr="00A41AAD">
        <w:rPr>
          <w:sz w:val="24"/>
          <w:szCs w:val="24"/>
        </w:rPr>
        <w:t xml:space="preserve"> </w:t>
      </w:r>
      <w:r w:rsidRPr="00A41AAD">
        <w:rPr>
          <w:sz w:val="24"/>
          <w:szCs w:val="24"/>
        </w:rPr>
        <w:t xml:space="preserve">from </w:t>
      </w:r>
      <w:r w:rsidR="00667451">
        <w:rPr>
          <w:sz w:val="24"/>
          <w:szCs w:val="24"/>
        </w:rPr>
        <w:t>the US,</w:t>
      </w:r>
      <w:r w:rsidRPr="00A41AAD">
        <w:rPr>
          <w:sz w:val="24"/>
          <w:szCs w:val="24"/>
        </w:rPr>
        <w:fldChar w:fldCharType="begin"/>
      </w:r>
      <w:r w:rsidR="00E43C83">
        <w:rPr>
          <w:sz w:val="24"/>
          <w:szCs w:val="24"/>
        </w:rPr>
        <w:instrText xml:space="preserve"> ADDIN EN.CITE &lt;EndNote&gt;&lt;Cite&gt;&lt;Author&gt;Feng&lt;/Author&gt;&lt;Year&gt;2013&lt;/Year&gt;&lt;RecNum&gt;12&lt;/RecNum&gt;&lt;IDText&gt;1033-40&lt;/IDText&gt;&lt;DisplayText&gt;&lt;style face="superscript"&gt;18&lt;/style&gt;&lt;/DisplayText&gt;&lt;record&gt;&lt;rec-number&gt;12&lt;/rec-number&gt;&lt;foreign-keys&gt;&lt;key app="EN" db-id="sefxfz2djesf07ezfxivfzfe09aeeafvdezz" timestamp="1559324405"&gt;12&lt;/key&gt;&lt;/foreign-keys&gt;&lt;ref-type name="Journal Article"&gt;17&lt;/ref-type&gt;&lt;contributors&gt;&lt;authors&gt;&lt;author&gt;Feng, L. B.&lt;/author&gt;&lt;author&gt;Pines, J. M.&lt;/author&gt;&lt;author&gt;Yusuf, H. R.&lt;/author&gt;&lt;author&gt;Grosse, S. D.&lt;/author&gt;&lt;/authors&gt;&lt;/contributors&gt;&lt;auth-address&gt;American Institutes for Research, Washington, DC.&lt;/auth-address&gt;&lt;titles&gt;&lt;title&gt;U.S. trends in computed tomography use and diagnoses in emergency department visits by patients with symptoms suggestive of pulmonary embolism, 2001-2009&lt;/title&gt;&lt;secondary-title&gt;Acad Emerg Med&lt;/secondary-title&gt;&lt;/titles&gt;&lt;periodical&gt;&lt;full-title&gt;Acad Emerg Med&lt;/full-title&gt;&lt;/periodical&gt;&lt;pages&gt;1033-40&lt;/pages&gt;&lt;volume&gt;20&lt;/volume&gt;&lt;number&gt;10&lt;/number&gt;&lt;edition&gt;2013/10/17&lt;/edition&gt;&lt;keywords&gt;&lt;keyword&gt;Adolescent&lt;/keyword&gt;&lt;keyword&gt;Adult&lt;/keyword&gt;&lt;keyword&gt;Aged&lt;/keyword&gt;&lt;keyword&gt;Cohort Studies&lt;/keyword&gt;&lt;keyword&gt;Emergency Service, Hospital/*trends&lt;/keyword&gt;&lt;keyword&gt;Female&lt;/keyword&gt;&lt;keyword&gt;Health Care Surveys&lt;/keyword&gt;&lt;keyword&gt;Humans&lt;/keyword&gt;&lt;keyword&gt;Male&lt;/keyword&gt;&lt;keyword&gt;Middle Aged&lt;/keyword&gt;&lt;keyword&gt;Pneumonia/*diagnostic imaging&lt;/keyword&gt;&lt;keyword&gt;Pulmonary Embolism/*diagnostic imaging&lt;/keyword&gt;&lt;keyword&gt;Retrospective Studies&lt;/keyword&gt;&lt;keyword&gt;Tomography, X-Ray Computed/*utilization&lt;/keyword&gt;&lt;keyword&gt;United States&lt;/keyword&gt;&lt;keyword&gt;Young Adult&lt;/keyword&gt;&lt;/keywords&gt;&lt;dates&gt;&lt;year&gt;2013&lt;/year&gt;&lt;pub-dates&gt;&lt;date&gt;Oct&lt;/date&gt;&lt;/pub-dates&gt;&lt;/dates&gt;&lt;isbn&gt;1553-2712 (Electronic)&amp;#xD;1069-6563 (Linking)&lt;/isbn&gt;&lt;accession-num&gt;24127707&lt;/accession-num&gt;&lt;urls&gt;&lt;related-urls&gt;&lt;url&gt;https://www.ncbi.nlm.nih.gov/pubmed/24127707&lt;/url&gt;&lt;url&gt;https://onlinelibrary.wiley.com/doi/pdf/10.1111/acem.12221&lt;/url&gt;&lt;/related-urls&gt;&lt;/urls&gt;&lt;custom2&gt;PMC4453868&lt;/custom2&gt;&lt;electronic-resource-num&gt;10.1111/acem.12221&lt;/electronic-resource-num&gt;&lt;/record&gt;&lt;/Cite&gt;&lt;/EndNote&gt;</w:instrText>
      </w:r>
      <w:r w:rsidRPr="00A41AAD">
        <w:rPr>
          <w:sz w:val="24"/>
          <w:szCs w:val="24"/>
        </w:rPr>
        <w:fldChar w:fldCharType="separate"/>
      </w:r>
      <w:r w:rsidR="00E43C83" w:rsidRPr="00E43C83">
        <w:rPr>
          <w:noProof/>
          <w:sz w:val="24"/>
          <w:szCs w:val="24"/>
          <w:vertAlign w:val="superscript"/>
        </w:rPr>
        <w:t>18</w:t>
      </w:r>
      <w:r w:rsidRPr="00A41AAD">
        <w:rPr>
          <w:sz w:val="24"/>
          <w:szCs w:val="24"/>
        </w:rPr>
        <w:fldChar w:fldCharType="end"/>
      </w:r>
      <w:r w:rsidRPr="00A41AAD">
        <w:rPr>
          <w:sz w:val="24"/>
          <w:szCs w:val="24"/>
        </w:rPr>
        <w:t xml:space="preserve"> </w:t>
      </w:r>
      <w:r w:rsidR="00667451">
        <w:rPr>
          <w:sz w:val="24"/>
          <w:szCs w:val="24"/>
        </w:rPr>
        <w:t>with at least two studies showing positivity less than 2%.</w:t>
      </w:r>
      <w:r w:rsidRPr="00A41AAD">
        <w:rPr>
          <w:sz w:val="24"/>
          <w:szCs w:val="24"/>
        </w:rPr>
        <w:fldChar w:fldCharType="begin">
          <w:fldData xml:space="preserve">PEVuZE5vdGU+PENpdGU+PEF1dGhvcj5ZaW48L0F1dGhvcj48WWVhcj4yMDEyPC9ZZWFyPjxSZWNO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</w:fldData>
        </w:fldChar>
      </w:r>
      <w:r w:rsidR="00E43C83">
        <w:rPr>
          <w:sz w:val="24"/>
          <w:szCs w:val="24"/>
        </w:rPr>
        <w:instrText xml:space="preserve"> ADDIN EN.CITE </w:instrText>
      </w:r>
      <w:r w:rsidR="00E43C83">
        <w:rPr>
          <w:sz w:val="24"/>
          <w:szCs w:val="24"/>
        </w:rPr>
        <w:fldChar w:fldCharType="begin">
          <w:fldData xml:space="preserve">PEVuZE5vdGU+PENpdGU+PEF1dGhvcj5ZaW48L0F1dGhvcj48WWVhcj4yMDEyPC9ZZWFyPjxSZWNO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</w:fldData>
        </w:fldChar>
      </w:r>
      <w:r w:rsidR="00E43C83">
        <w:rPr>
          <w:sz w:val="24"/>
          <w:szCs w:val="24"/>
        </w:rPr>
        <w:instrText xml:space="preserve"> ADDIN EN.CITE.DATA </w:instrText>
      </w:r>
      <w:r w:rsidR="00E43C83">
        <w:rPr>
          <w:sz w:val="24"/>
          <w:szCs w:val="24"/>
        </w:rPr>
      </w:r>
      <w:r w:rsidR="00E43C83">
        <w:rPr>
          <w:sz w:val="24"/>
          <w:szCs w:val="24"/>
        </w:rPr>
        <w:fldChar w:fldCharType="end"/>
      </w:r>
      <w:r w:rsidRPr="00A41AAD">
        <w:rPr>
          <w:sz w:val="24"/>
          <w:szCs w:val="24"/>
        </w:rPr>
      </w:r>
      <w:r w:rsidRPr="00A41AAD">
        <w:rPr>
          <w:sz w:val="24"/>
          <w:szCs w:val="24"/>
        </w:rPr>
        <w:fldChar w:fldCharType="separate"/>
      </w:r>
      <w:r w:rsidR="00E43C83" w:rsidRPr="00E43C83">
        <w:rPr>
          <w:noProof/>
          <w:sz w:val="24"/>
          <w:szCs w:val="24"/>
          <w:vertAlign w:val="superscript"/>
        </w:rPr>
        <w:t>15,19</w:t>
      </w:r>
      <w:r w:rsidRPr="00A41AAD">
        <w:rPr>
          <w:sz w:val="24"/>
          <w:szCs w:val="24"/>
        </w:rPr>
        <w:fldChar w:fldCharType="end"/>
      </w:r>
      <w:r w:rsidRPr="00A41AAD">
        <w:rPr>
          <w:sz w:val="24"/>
          <w:szCs w:val="24"/>
        </w:rPr>
        <w:t xml:space="preserve"> This is in strike contrast to European studies showing a yield well over 10%.</w:t>
      </w:r>
      <w:r w:rsidRPr="00A41AAD">
        <w:rPr>
          <w:sz w:val="24"/>
          <w:szCs w:val="24"/>
        </w:rPr>
        <w:fldChar w:fldCharType="begin">
          <w:fldData xml:space="preserve">PEVuZE5vdGU+PENpdGU+PEF1dGhvcj5BbGJyaXppbzwvQXV0aG9yPjxZZWFyPjIwMDc8L1llYXI+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</w:fldData>
        </w:fldChar>
      </w:r>
      <w:r w:rsidR="00E43C83">
        <w:rPr>
          <w:sz w:val="24"/>
          <w:szCs w:val="24"/>
        </w:rPr>
        <w:instrText xml:space="preserve"> ADDIN EN.CITE </w:instrText>
      </w:r>
      <w:r w:rsidR="00E43C83">
        <w:rPr>
          <w:sz w:val="24"/>
          <w:szCs w:val="24"/>
        </w:rPr>
        <w:fldChar w:fldCharType="begin">
          <w:fldData xml:space="preserve">PEVuZE5vdGU+PENpdGU+PEF1dGhvcj5BbGJyaXppbzwvQXV0aG9yPjxZZWFyPjIwMDc8L1llYXI+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</w:fldData>
        </w:fldChar>
      </w:r>
      <w:r w:rsidR="00E43C83">
        <w:rPr>
          <w:sz w:val="24"/>
          <w:szCs w:val="24"/>
        </w:rPr>
        <w:instrText xml:space="preserve"> ADDIN EN.CITE.DATA </w:instrText>
      </w:r>
      <w:r w:rsidR="00E43C83">
        <w:rPr>
          <w:sz w:val="24"/>
          <w:szCs w:val="24"/>
        </w:rPr>
      </w:r>
      <w:r w:rsidR="00E43C83">
        <w:rPr>
          <w:sz w:val="24"/>
          <w:szCs w:val="24"/>
        </w:rPr>
        <w:fldChar w:fldCharType="end"/>
      </w:r>
      <w:r w:rsidRPr="00A41AAD">
        <w:rPr>
          <w:sz w:val="24"/>
          <w:szCs w:val="24"/>
        </w:rPr>
      </w:r>
      <w:r w:rsidRPr="00A41AAD">
        <w:rPr>
          <w:sz w:val="24"/>
          <w:szCs w:val="24"/>
        </w:rPr>
        <w:fldChar w:fldCharType="separate"/>
      </w:r>
      <w:r w:rsidR="00E43C83" w:rsidRPr="00E43C83">
        <w:rPr>
          <w:noProof/>
          <w:sz w:val="24"/>
          <w:szCs w:val="24"/>
          <w:vertAlign w:val="superscript"/>
        </w:rPr>
        <w:t>20-22</w:t>
      </w:r>
      <w:r w:rsidRPr="00A41AAD">
        <w:rPr>
          <w:sz w:val="24"/>
          <w:szCs w:val="24"/>
        </w:rPr>
        <w:fldChar w:fldCharType="end"/>
      </w:r>
      <w:r w:rsidRPr="00A41AAD">
        <w:rPr>
          <w:sz w:val="24"/>
          <w:szCs w:val="24"/>
        </w:rPr>
        <w:t xml:space="preserve"> These again reflect the overuse of CTPA examination in </w:t>
      </w:r>
      <w:r w:rsidR="005F2B57">
        <w:rPr>
          <w:sz w:val="24"/>
          <w:szCs w:val="24"/>
        </w:rPr>
        <w:t xml:space="preserve">the </w:t>
      </w:r>
      <w:r w:rsidRPr="00A41AAD">
        <w:rPr>
          <w:sz w:val="24"/>
          <w:szCs w:val="24"/>
        </w:rPr>
        <w:t xml:space="preserve">United States. </w:t>
      </w:r>
      <w:r w:rsidR="00FC3817">
        <w:rPr>
          <w:sz w:val="24"/>
          <w:szCs w:val="24"/>
        </w:rPr>
        <w:t>Previous research has shown that the</w:t>
      </w:r>
      <w:r w:rsidR="00FC3817" w:rsidRPr="00A41AAD">
        <w:rPr>
          <w:sz w:val="24"/>
          <w:szCs w:val="24"/>
        </w:rPr>
        <w:t xml:space="preserve"> </w:t>
      </w:r>
      <w:r w:rsidR="00FC3817">
        <w:rPr>
          <w:sz w:val="24"/>
          <w:szCs w:val="24"/>
        </w:rPr>
        <w:t>main</w:t>
      </w:r>
      <w:r w:rsidR="00FC3817" w:rsidRPr="00A41AAD">
        <w:rPr>
          <w:sz w:val="24"/>
          <w:szCs w:val="24"/>
        </w:rPr>
        <w:t xml:space="preserve"> </w:t>
      </w:r>
      <w:r w:rsidRPr="00A41AAD">
        <w:rPr>
          <w:sz w:val="24"/>
          <w:szCs w:val="24"/>
        </w:rPr>
        <w:t xml:space="preserve">reason </w:t>
      </w:r>
      <w:r w:rsidR="00FC3817">
        <w:rPr>
          <w:sz w:val="24"/>
          <w:szCs w:val="24"/>
        </w:rPr>
        <w:t xml:space="preserve">for overutilization </w:t>
      </w:r>
      <w:r w:rsidRPr="00A41AAD">
        <w:rPr>
          <w:sz w:val="24"/>
          <w:szCs w:val="24"/>
        </w:rPr>
        <w:t>appears to be non-adherence to the established guidelines and ever-increasing concern of litigations leading to practice of defensive medicine.</w:t>
      </w:r>
      <w:r w:rsidRPr="00A41AAD">
        <w:rPr>
          <w:sz w:val="24"/>
          <w:szCs w:val="24"/>
        </w:rPr>
        <w:fldChar w:fldCharType="begin">
          <w:fldData xml:space="preserve">PEVuZE5vdGU+PENpdGU+PEF1dGhvcj5TdG9qYW5vdnNrYTwvQXV0aG9yPjxZZWFyPjIwMTU8L1ll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</w:fldData>
        </w:fldChar>
      </w:r>
      <w:r w:rsidR="00E43C83">
        <w:rPr>
          <w:sz w:val="24"/>
          <w:szCs w:val="24"/>
        </w:rPr>
        <w:instrText xml:space="preserve"> ADDIN EN.CITE </w:instrText>
      </w:r>
      <w:r w:rsidR="00E43C83">
        <w:rPr>
          <w:sz w:val="24"/>
          <w:szCs w:val="24"/>
        </w:rPr>
        <w:fldChar w:fldCharType="begin">
          <w:fldData xml:space="preserve">PEVuZE5vdGU+PENpdGU+PEF1dGhvcj5TdG9qYW5vdnNrYTwvQXV0aG9yPjxZZWFyPjIwMTU8L1ll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</w:fldData>
        </w:fldChar>
      </w:r>
      <w:r w:rsidR="00E43C83">
        <w:rPr>
          <w:sz w:val="24"/>
          <w:szCs w:val="24"/>
        </w:rPr>
        <w:instrText xml:space="preserve"> ADDIN EN.CITE.DATA </w:instrText>
      </w:r>
      <w:r w:rsidR="00E43C83">
        <w:rPr>
          <w:sz w:val="24"/>
          <w:szCs w:val="24"/>
        </w:rPr>
      </w:r>
      <w:r w:rsidR="00E43C83">
        <w:rPr>
          <w:sz w:val="24"/>
          <w:szCs w:val="24"/>
        </w:rPr>
        <w:fldChar w:fldCharType="end"/>
      </w:r>
      <w:r w:rsidRPr="00A41AAD">
        <w:rPr>
          <w:sz w:val="24"/>
          <w:szCs w:val="24"/>
        </w:rPr>
      </w:r>
      <w:r w:rsidRPr="00A41AAD">
        <w:rPr>
          <w:sz w:val="24"/>
          <w:szCs w:val="24"/>
        </w:rPr>
        <w:fldChar w:fldCharType="separate"/>
      </w:r>
      <w:r w:rsidR="00E43C83" w:rsidRPr="00E43C83">
        <w:rPr>
          <w:noProof/>
          <w:sz w:val="24"/>
          <w:szCs w:val="24"/>
          <w:vertAlign w:val="superscript"/>
        </w:rPr>
        <w:t>23,24</w:t>
      </w:r>
      <w:r w:rsidRPr="00A41AAD">
        <w:rPr>
          <w:sz w:val="24"/>
          <w:szCs w:val="24"/>
        </w:rPr>
        <w:fldChar w:fldCharType="end"/>
      </w:r>
      <w:r w:rsidRPr="00A41AAD">
        <w:rPr>
          <w:sz w:val="24"/>
          <w:szCs w:val="24"/>
        </w:rPr>
        <w:t xml:space="preserve"> </w:t>
      </w:r>
      <w:r w:rsidR="00CF30D6">
        <w:rPr>
          <w:sz w:val="24"/>
          <w:szCs w:val="24"/>
        </w:rPr>
        <w:t xml:space="preserve">CTPA may also help to find other reasons for patient’s symptoms even </w:t>
      </w:r>
      <w:r w:rsidR="00F03784">
        <w:rPr>
          <w:sz w:val="24"/>
          <w:szCs w:val="24"/>
        </w:rPr>
        <w:t xml:space="preserve">when CTPA is negative for PE. </w:t>
      </w:r>
      <w:r w:rsidR="00582053">
        <w:rPr>
          <w:sz w:val="24"/>
          <w:szCs w:val="24"/>
        </w:rPr>
        <w:t xml:space="preserve">This may also be contributing to increased utilization. </w:t>
      </w:r>
      <w:r w:rsidR="00611036" w:rsidRPr="00B1185E">
        <w:rPr>
          <w:rFonts w:cs="Arial"/>
          <w:color w:val="000000" w:themeColor="text1"/>
          <w:sz w:val="24"/>
          <w:szCs w:val="24"/>
          <w:shd w:val="clear" w:color="auto" w:fill="FFFFFF"/>
        </w:rPr>
        <w:t xml:space="preserve">While existing data suggest that CTPA can help find the cause of CP or </w:t>
      </w:r>
      <w:r w:rsidR="00611036" w:rsidRPr="00B1185E">
        <w:rPr>
          <w:rFonts w:cs="Arial"/>
          <w:color w:val="000000" w:themeColor="text1"/>
          <w:sz w:val="24"/>
          <w:szCs w:val="24"/>
          <w:shd w:val="clear" w:color="auto" w:fill="FFFFFF"/>
        </w:rPr>
        <w:lastRenderedPageBreak/>
        <w:t>shortness of breath in approximately 1/3rd of cases,</w:t>
      </w:r>
      <w:r w:rsidR="00611036" w:rsidRPr="00B1185E">
        <w:rPr>
          <w:rFonts w:cs="Arial"/>
          <w:color w:val="000000" w:themeColor="text1"/>
          <w:sz w:val="24"/>
          <w:szCs w:val="24"/>
          <w:shd w:val="clear" w:color="auto" w:fill="FFFFFF"/>
        </w:rPr>
        <w:fldChar w:fldCharType="begin">
          <w:fldData xml:space="preserve">PEVuZE5vdGU+PENpdGU+PEF1dGhvcj5IYWxsPC9BdXRob3I+PFllYXI+MjAwOTwvWWVhcj48UmVj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</w:fldData>
        </w:fldChar>
      </w:r>
      <w:r w:rsidR="00E43C83">
        <w:rPr>
          <w:rFonts w:cs="Arial"/>
          <w:color w:val="000000" w:themeColor="text1"/>
          <w:sz w:val="24"/>
          <w:szCs w:val="24"/>
          <w:shd w:val="clear" w:color="auto" w:fill="FFFFFF"/>
        </w:rPr>
        <w:instrText xml:space="preserve"> ADDIN EN.CITE </w:instrText>
      </w:r>
      <w:r w:rsidR="00E43C83">
        <w:rPr>
          <w:rFonts w:cs="Arial"/>
          <w:color w:val="000000" w:themeColor="text1"/>
          <w:sz w:val="24"/>
          <w:szCs w:val="24"/>
          <w:shd w:val="clear" w:color="auto" w:fill="FFFFFF"/>
        </w:rPr>
        <w:fldChar w:fldCharType="begin">
          <w:fldData xml:space="preserve">PEVuZE5vdGU+PENpdGU+PEF1dGhvcj5IYWxsPC9BdXRob3I+PFllYXI+MjAwOTwvWWVhcj48UmVj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</w:fldData>
        </w:fldChar>
      </w:r>
      <w:r w:rsidR="00E43C83">
        <w:rPr>
          <w:rFonts w:cs="Arial"/>
          <w:color w:val="000000" w:themeColor="text1"/>
          <w:sz w:val="24"/>
          <w:szCs w:val="24"/>
          <w:shd w:val="clear" w:color="auto" w:fill="FFFFFF"/>
        </w:rPr>
        <w:instrText xml:space="preserve"> ADDIN EN.CITE.DATA </w:instrText>
      </w:r>
      <w:r w:rsidR="00E43C83">
        <w:rPr>
          <w:rFonts w:cs="Arial"/>
          <w:color w:val="000000" w:themeColor="text1"/>
          <w:sz w:val="24"/>
          <w:szCs w:val="24"/>
          <w:shd w:val="clear" w:color="auto" w:fill="FFFFFF"/>
        </w:rPr>
      </w:r>
      <w:r w:rsidR="00E43C83">
        <w:rPr>
          <w:rFonts w:cs="Arial"/>
          <w:color w:val="000000" w:themeColor="text1"/>
          <w:sz w:val="24"/>
          <w:szCs w:val="24"/>
          <w:shd w:val="clear" w:color="auto" w:fill="FFFFFF"/>
        </w:rPr>
        <w:fldChar w:fldCharType="end"/>
      </w:r>
      <w:r w:rsidR="00611036" w:rsidRPr="00B1185E">
        <w:rPr>
          <w:rFonts w:cs="Arial"/>
          <w:color w:val="000000" w:themeColor="text1"/>
          <w:sz w:val="24"/>
          <w:szCs w:val="24"/>
          <w:shd w:val="clear" w:color="auto" w:fill="FFFFFF"/>
        </w:rPr>
      </w:r>
      <w:r w:rsidR="00611036" w:rsidRPr="00B1185E">
        <w:rPr>
          <w:rFonts w:cs="Arial"/>
          <w:color w:val="000000" w:themeColor="text1"/>
          <w:sz w:val="24"/>
          <w:szCs w:val="24"/>
          <w:shd w:val="clear" w:color="auto" w:fill="FFFFFF"/>
        </w:rPr>
        <w:fldChar w:fldCharType="separate"/>
      </w:r>
      <w:r w:rsidR="00E43C83" w:rsidRPr="00E43C83">
        <w:rPr>
          <w:rFonts w:cs="Arial"/>
          <w:noProof/>
          <w:color w:val="000000" w:themeColor="text1"/>
          <w:sz w:val="24"/>
          <w:szCs w:val="24"/>
          <w:shd w:val="clear" w:color="auto" w:fill="FFFFFF"/>
          <w:vertAlign w:val="superscript"/>
        </w:rPr>
        <w:t>25</w:t>
      </w:r>
      <w:r w:rsidR="00611036" w:rsidRPr="00B1185E">
        <w:rPr>
          <w:rFonts w:cs="Arial"/>
          <w:color w:val="000000" w:themeColor="text1"/>
          <w:sz w:val="24"/>
          <w:szCs w:val="24"/>
          <w:shd w:val="clear" w:color="auto" w:fill="FFFFFF"/>
        </w:rPr>
        <w:fldChar w:fldCharType="end"/>
      </w:r>
      <w:r w:rsidR="00611036" w:rsidRPr="00B1185E">
        <w:rPr>
          <w:rFonts w:cs="Arial"/>
          <w:color w:val="000000" w:themeColor="text1"/>
          <w:sz w:val="24"/>
          <w:szCs w:val="24"/>
          <w:shd w:val="clear" w:color="auto" w:fill="FFFFFF"/>
        </w:rPr>
        <w:t xml:space="preserve"> this data may have changed over years due to increased overutilization of CTPA.</w:t>
      </w:r>
      <w:r w:rsidR="00261CC5">
        <w:rPr>
          <w:sz w:val="24"/>
          <w:szCs w:val="24"/>
        </w:rPr>
        <w:t xml:space="preserve"> </w:t>
      </w:r>
      <w:r w:rsidR="006C3058" w:rsidRPr="00A41AAD">
        <w:rPr>
          <w:sz w:val="24"/>
          <w:szCs w:val="24"/>
        </w:rPr>
        <w:t xml:space="preserve">Although </w:t>
      </w:r>
      <w:r w:rsidR="006C3058">
        <w:rPr>
          <w:sz w:val="24"/>
          <w:szCs w:val="24"/>
        </w:rPr>
        <w:t>there is no robust analysis behind this</w:t>
      </w:r>
      <w:r w:rsidR="006C3058" w:rsidRPr="00A41AAD">
        <w:rPr>
          <w:sz w:val="24"/>
          <w:szCs w:val="24"/>
        </w:rPr>
        <w:t xml:space="preserve">, the overall </w:t>
      </w:r>
      <w:r w:rsidR="00261CC5">
        <w:rPr>
          <w:sz w:val="24"/>
          <w:szCs w:val="24"/>
        </w:rPr>
        <w:t xml:space="preserve">CTPA </w:t>
      </w:r>
      <w:r w:rsidR="000C57CB">
        <w:rPr>
          <w:sz w:val="24"/>
          <w:szCs w:val="24"/>
        </w:rPr>
        <w:t>positivity</w:t>
      </w:r>
      <w:r w:rsidR="006C3058" w:rsidRPr="00A41AAD">
        <w:rPr>
          <w:sz w:val="24"/>
          <w:szCs w:val="24"/>
        </w:rPr>
        <w:t xml:space="preserve"> of more than 10% </w:t>
      </w:r>
      <w:r w:rsidR="000C57CB">
        <w:rPr>
          <w:sz w:val="24"/>
          <w:szCs w:val="24"/>
        </w:rPr>
        <w:t>is</w:t>
      </w:r>
      <w:r w:rsidR="006C3058" w:rsidRPr="00A41AAD">
        <w:rPr>
          <w:sz w:val="24"/>
          <w:szCs w:val="24"/>
        </w:rPr>
        <w:t xml:space="preserve"> generally considered acceptable.</w:t>
      </w:r>
      <w:r w:rsidR="006C3058" w:rsidRPr="00A41AAD">
        <w:rPr>
          <w:sz w:val="24"/>
          <w:szCs w:val="24"/>
        </w:rPr>
        <w:fldChar w:fldCharType="begin"/>
      </w:r>
      <w:r w:rsidR="00E43C83">
        <w:rPr>
          <w:sz w:val="24"/>
          <w:szCs w:val="24"/>
        </w:rPr>
        <w:instrText xml:space="preserve"> ADDIN EN.CITE &lt;EndNote&gt;&lt;Cite&gt;&lt;Author&gt;Chen&lt;/Author&gt;&lt;Year&gt;2019&lt;/Year&gt;&lt;RecNum&gt;11&lt;/RecNum&gt;&lt;IDText&gt;41&lt;/IDText&gt;&lt;DisplayText&gt;&lt;style face="superscript"&gt;26&lt;/style&gt;&lt;/DisplayText&gt;&lt;record&gt;&lt;rec-number&gt;11&lt;/rec-number&gt;&lt;foreign-keys&gt;&lt;key app="EN" db-id="xt55t09so0wtvkezx5qvtwf0ztrex05pde5e" timestamp="1548796291"&gt;11&lt;/key&gt;&lt;/foreign-keys&gt;&lt;ref-type name="Journal Article"&gt;17&lt;/ref-type&gt;&lt;contributors&gt;&lt;authors&gt;&lt;author&gt;Chen, Z.&lt;/author&gt;&lt;author&gt;Deblois, S.&lt;/author&gt;&lt;author&gt;Toporowicz, K.&lt;/author&gt;&lt;author&gt;Boldeanu, I.&lt;/author&gt;&lt;author&gt;Francoeur, M. O.&lt;/author&gt;&lt;author&gt;Sadouni, M.&lt;/author&gt;&lt;author&gt;Lepanto, L.&lt;/author&gt;&lt;author&gt;Chartrand-Lefebvre, C.&lt;/author&gt;&lt;/authors&gt;&lt;/contributors&gt;&lt;auth-address&gt;Department of Radiology, Centre Hospitalier de l&amp;apos;Universite de Montreal (CHUM), 1051 Sanguinet Street, Montreal, QC, H2X 0C1, Canada.&amp;#xD;Health Technology Assessment Unit, CHUM, Montreal, QC, Canada.&amp;#xD;Research Centre, CHUM, Montreal, QC, Canada.&amp;#xD;Department of Radiology, Centre Hospitalier de l&amp;apos;Universite de Montreal (CHUM), 1051 Sanguinet Street, Montreal, QC, H2X 0C1, Canada. chartrandlef@videotron.ca.&amp;#xD;Research Centre, CHUM, Montreal, QC, Canada. chartrandlef@videotron.ca.&lt;/auth-address&gt;&lt;titles&gt;&lt;title&gt;Yield of CT pulmonary angiography in the diagnosis of acute pulmonary embolism: short report&lt;/title&gt;&lt;secondary-title&gt;BMC Res Notes&lt;/secondary-title&gt;&lt;/titles&gt;&lt;periodical&gt;&lt;full-title&gt;BMC Res Notes&lt;/full-title&gt;&lt;/periodical&gt;&lt;pages&gt;41&lt;/pages&gt;&lt;volume&gt;12&lt;/volume&gt;&lt;number&gt;1&lt;/number&gt;&lt;edition&gt;2019/01/20&lt;/edition&gt;&lt;keywords&gt;&lt;keyword&gt;Computed tomography&lt;/keyword&gt;&lt;keyword&gt;Oversuse&lt;/keyword&gt;&lt;keyword&gt;Pulmonary embolism&lt;/keyword&gt;&lt;keyword&gt;Yield rate&lt;/keyword&gt;&lt;/keywords&gt;&lt;dates&gt;&lt;year&gt;2019&lt;/year&gt;&lt;pub-dates&gt;&lt;date&gt;Jan 18&lt;/date&gt;&lt;/pub-dates&gt;&lt;/dates&gt;&lt;isbn&gt;1756-0500 (Electronic)&amp;#xD;1756-0500 (Linking)&lt;/isbn&gt;&lt;accession-num&gt;30658690&lt;/accession-num&gt;&lt;urls&gt;&lt;related-urls&gt;&lt;url&gt;https://www.ncbi.nlm.nih.gov/pubmed/30658690&lt;/url&gt;&lt;/related-urls&gt;&lt;/urls&gt;&lt;custom2&gt;PMC6339285&lt;/custom2&gt;&lt;electronic-resource-num&gt;10.1186/s13104-019-4076-8&lt;/electronic-resource-num&gt;&lt;/record&gt;&lt;/Cite&gt;&lt;/EndNote&gt;</w:instrText>
      </w:r>
      <w:r w:rsidR="006C3058" w:rsidRPr="00A41AAD">
        <w:rPr>
          <w:sz w:val="24"/>
          <w:szCs w:val="24"/>
        </w:rPr>
        <w:fldChar w:fldCharType="separate"/>
      </w:r>
      <w:r w:rsidR="00E43C83" w:rsidRPr="00E43C83">
        <w:rPr>
          <w:noProof/>
          <w:sz w:val="24"/>
          <w:szCs w:val="24"/>
          <w:vertAlign w:val="superscript"/>
        </w:rPr>
        <w:t>26</w:t>
      </w:r>
      <w:r w:rsidR="006C3058" w:rsidRPr="00A41AAD">
        <w:rPr>
          <w:sz w:val="24"/>
          <w:szCs w:val="24"/>
        </w:rPr>
        <w:fldChar w:fldCharType="end"/>
      </w:r>
      <w:r w:rsidR="006C3058" w:rsidRPr="00A41AAD">
        <w:rPr>
          <w:sz w:val="24"/>
          <w:szCs w:val="24"/>
        </w:rPr>
        <w:t xml:space="preserve"> </w:t>
      </w:r>
      <w:r w:rsidR="002529B4">
        <w:rPr>
          <w:sz w:val="24"/>
          <w:szCs w:val="24"/>
        </w:rPr>
        <w:t xml:space="preserve">Various strategies have been attempted to improve the yield of CTPA. </w:t>
      </w:r>
      <w:proofErr w:type="spellStart"/>
      <w:r w:rsidR="005F5A3A" w:rsidRPr="00A41AAD">
        <w:rPr>
          <w:sz w:val="24"/>
          <w:szCs w:val="24"/>
        </w:rPr>
        <w:t>Hoo</w:t>
      </w:r>
      <w:proofErr w:type="spellEnd"/>
      <w:r w:rsidR="005F5A3A" w:rsidRPr="00A41AAD">
        <w:rPr>
          <w:sz w:val="24"/>
          <w:szCs w:val="24"/>
        </w:rPr>
        <w:t xml:space="preserve"> et al </w:t>
      </w:r>
      <w:r w:rsidR="00B25491">
        <w:rPr>
          <w:sz w:val="24"/>
          <w:szCs w:val="24"/>
        </w:rPr>
        <w:t>showed</w:t>
      </w:r>
      <w:r w:rsidR="005F5A3A" w:rsidRPr="00A41AAD">
        <w:rPr>
          <w:sz w:val="24"/>
          <w:szCs w:val="24"/>
        </w:rPr>
        <w:t xml:space="preserve"> that adherence to </w:t>
      </w:r>
      <w:r w:rsidR="00D7359C">
        <w:rPr>
          <w:sz w:val="24"/>
          <w:szCs w:val="24"/>
        </w:rPr>
        <w:t>clinical decision</w:t>
      </w:r>
      <w:r w:rsidR="005F5A3A" w:rsidRPr="00A41AAD">
        <w:rPr>
          <w:sz w:val="24"/>
          <w:szCs w:val="24"/>
        </w:rPr>
        <w:t xml:space="preserve"> </w:t>
      </w:r>
      <w:r w:rsidR="00D7359C">
        <w:rPr>
          <w:sz w:val="24"/>
          <w:szCs w:val="24"/>
        </w:rPr>
        <w:t>support (CDS)</w:t>
      </w:r>
      <w:r w:rsidR="005F5A3A" w:rsidRPr="00A41AAD">
        <w:rPr>
          <w:sz w:val="24"/>
          <w:szCs w:val="24"/>
        </w:rPr>
        <w:t xml:space="preserve"> </w:t>
      </w:r>
      <w:r w:rsidR="005F5A3A">
        <w:rPr>
          <w:sz w:val="24"/>
          <w:szCs w:val="24"/>
        </w:rPr>
        <w:t>with</w:t>
      </w:r>
      <w:r w:rsidR="005F5A3A" w:rsidRPr="00A41AAD">
        <w:rPr>
          <w:sz w:val="24"/>
          <w:szCs w:val="24"/>
        </w:rPr>
        <w:t xml:space="preserve"> mandatory D-dimer testing results in increased CTPA yield </w:t>
      </w:r>
      <w:r w:rsidR="00FB2DFF">
        <w:rPr>
          <w:sz w:val="24"/>
          <w:szCs w:val="24"/>
        </w:rPr>
        <w:t>by</w:t>
      </w:r>
      <w:r w:rsidR="005F5A3A" w:rsidRPr="00A41AAD">
        <w:rPr>
          <w:sz w:val="24"/>
          <w:szCs w:val="24"/>
        </w:rPr>
        <w:t xml:space="preserve"> 15% over the course of 6 years.</w:t>
      </w:r>
      <w:r w:rsidR="005F5A3A" w:rsidRPr="00A41AAD">
        <w:rPr>
          <w:sz w:val="24"/>
          <w:szCs w:val="24"/>
        </w:rPr>
        <w:fldChar w:fldCharType="begin"/>
      </w:r>
      <w:r w:rsidR="00E43C83">
        <w:rPr>
          <w:sz w:val="24"/>
          <w:szCs w:val="24"/>
        </w:rPr>
        <w:instrText xml:space="preserve"> ADDIN EN.CITE &lt;EndNote&gt;&lt;Cite&gt;&lt;Author&gt;Soo Hoo&lt;/Author&gt;&lt;Year&gt;2018&lt;/Year&gt;&lt;RecNum&gt;21&lt;/RecNum&gt;&lt;IDText&gt;1673-1680&lt;/IDText&gt;&lt;DisplayText&gt;&lt;style face="superscript"&gt;27&lt;/style&gt;&lt;/DisplayText&gt;&lt;record&gt;&lt;rec-number&gt;21&lt;/rec-number&gt;&lt;foreign-keys&gt;&lt;key app="EN" db-id="sefxfz2djesf07ezfxivfzfe09aeeafvdezz" timestamp="1559324405"&gt;21&lt;/key&gt;&lt;/foreign-keys&gt;&lt;ref-type name="Journal Article"&gt;17&lt;/ref-type&gt;&lt;contributors&gt;&lt;authors&gt;&lt;author&gt;Soo Hoo, G. W.&lt;/author&gt;&lt;author&gt;Tsai, E.&lt;/author&gt;&lt;author&gt;Vazirani, S.&lt;/author&gt;&lt;author&gt;Li, Z.&lt;/author&gt;&lt;author&gt;Barack, B. M.&lt;/author&gt;&lt;author&gt;Wu, C. C.&lt;/author&gt;&lt;/authors&gt;&lt;/contributors&gt;&lt;auth-address&gt;Pulmonary and Critical Care, Internal Medicine, and Radiology, West Los Angeles VA Healthcare Center, Los Angeles, California. Electronic address: guy.soohoo@va.gov.&amp;#xD;Department of Radiology, Stanford University School of Medicine, Stanford, California.&amp;#xD;Pulmonary and Critical Care, Internal Medicine, and Radiology, West Los Angeles VA Healthcare Center, Los Angeles, California.&amp;#xD;Department of Diagnostic Radiology, University of Texas MD Anderson Cancer Center, Houston, Texas.&lt;/auth-address&gt;&lt;titles&gt;&lt;title&gt;Long-Term Experience With a Mandatory Clinical Decision Rule and Mandatory d-Dimer in the Evaluation of Suspected Pulmonary Embolism&lt;/title&gt;&lt;secondary-title&gt;J Am Coll Radiol&lt;/secondary-title&gt;&lt;/titles&gt;&lt;periodical&gt;&lt;full-title&gt;J Am Coll Radiol&lt;/full-title&gt;&lt;/periodical&gt;&lt;pages&gt;1673-1680&lt;/pages&gt;&lt;volume&gt;15&lt;/volume&gt;&lt;number&gt;12&lt;/number&gt;&lt;edition&gt;2018/06/17&lt;/edition&gt;&lt;keywords&gt;&lt;keyword&gt;CT pulmonary angiography&lt;/keyword&gt;&lt;keyword&gt;Clinical decision rule&lt;/keyword&gt;&lt;keyword&gt;pulmonary embolism&lt;/keyword&gt;&lt;/keywords&gt;&lt;dates&gt;&lt;year&gt;2018&lt;/year&gt;&lt;pub-dates&gt;&lt;date&gt;Dec&lt;/date&gt;&lt;/pub-dates&gt;&lt;/dates&gt;&lt;isbn&gt;1558-349X (Electronic)&amp;#xD;1546-1440 (Linking)&lt;/isbn&gt;&lt;accession-num&gt;29907418&lt;/accession-num&gt;&lt;urls&gt;&lt;related-urls&gt;&lt;url&gt;https://www.ncbi.nlm.nih.gov/pubmed/29907418&lt;/url&gt;&lt;url&gt;https://www.jacr.org/article/S1546-1440(18)30536-2/fulltext&lt;/url&gt;&lt;/related-urls&gt;&lt;/urls&gt;&lt;electronic-resource-num&gt;10.1016/j.jacr.2018.04.031&lt;/electronic-resource-num&gt;&lt;/record&gt;&lt;/Cite&gt;&lt;/EndNote&gt;</w:instrText>
      </w:r>
      <w:r w:rsidR="005F5A3A" w:rsidRPr="00A41AAD">
        <w:rPr>
          <w:sz w:val="24"/>
          <w:szCs w:val="24"/>
        </w:rPr>
        <w:fldChar w:fldCharType="separate"/>
      </w:r>
      <w:r w:rsidR="00E43C83" w:rsidRPr="00E43C83">
        <w:rPr>
          <w:noProof/>
          <w:sz w:val="24"/>
          <w:szCs w:val="24"/>
          <w:vertAlign w:val="superscript"/>
        </w:rPr>
        <w:t>27</w:t>
      </w:r>
      <w:r w:rsidR="005F5A3A" w:rsidRPr="00A41AAD">
        <w:rPr>
          <w:sz w:val="24"/>
          <w:szCs w:val="24"/>
        </w:rPr>
        <w:fldChar w:fldCharType="end"/>
      </w:r>
      <w:r w:rsidR="005F5A3A" w:rsidRPr="00A41AAD">
        <w:rPr>
          <w:sz w:val="24"/>
          <w:szCs w:val="24"/>
        </w:rPr>
        <w:t xml:space="preserve"> </w:t>
      </w:r>
      <w:r w:rsidR="00C270A2">
        <w:rPr>
          <w:sz w:val="24"/>
          <w:szCs w:val="24"/>
        </w:rPr>
        <w:t>T</w:t>
      </w:r>
      <w:r w:rsidR="005F5A3A">
        <w:rPr>
          <w:sz w:val="24"/>
          <w:szCs w:val="24"/>
        </w:rPr>
        <w:t xml:space="preserve">his approach </w:t>
      </w:r>
      <w:r w:rsidR="00C270A2">
        <w:rPr>
          <w:sz w:val="24"/>
          <w:szCs w:val="24"/>
        </w:rPr>
        <w:t xml:space="preserve">is also </w:t>
      </w:r>
      <w:r w:rsidR="005F5A3A" w:rsidRPr="00A41AAD">
        <w:rPr>
          <w:sz w:val="24"/>
          <w:szCs w:val="24"/>
        </w:rPr>
        <w:t xml:space="preserve">endorsed </w:t>
      </w:r>
      <w:r w:rsidR="005F5A3A">
        <w:rPr>
          <w:sz w:val="24"/>
          <w:szCs w:val="24"/>
        </w:rPr>
        <w:t xml:space="preserve">by the </w:t>
      </w:r>
      <w:r w:rsidR="005F5A3A" w:rsidRPr="00A41AAD">
        <w:rPr>
          <w:sz w:val="24"/>
          <w:szCs w:val="24"/>
        </w:rPr>
        <w:t>American College of Emergency Physicians.</w:t>
      </w:r>
      <w:r w:rsidR="005F5A3A" w:rsidRPr="00A41AAD">
        <w:rPr>
          <w:sz w:val="24"/>
          <w:szCs w:val="24"/>
        </w:rPr>
        <w:fldChar w:fldCharType="begin">
          <w:fldData xml:space="preserve">PEVuZE5vdGU+PENpdGU+PEF1dGhvcj5SYWphPC9BdXRob3I+PFllYXI+MjAxNTwvWWVhcj48UmVj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</w:fldData>
        </w:fldChar>
      </w:r>
      <w:r w:rsidR="00E43C83">
        <w:rPr>
          <w:sz w:val="24"/>
          <w:szCs w:val="24"/>
        </w:rPr>
        <w:instrText xml:space="preserve"> ADDIN EN.CITE </w:instrText>
      </w:r>
      <w:r w:rsidR="00E43C83">
        <w:rPr>
          <w:sz w:val="24"/>
          <w:szCs w:val="24"/>
        </w:rPr>
        <w:fldChar w:fldCharType="begin">
          <w:fldData xml:space="preserve">PEVuZE5vdGU+PENpdGU+PEF1dGhvcj5SYWphPC9BdXRob3I+PFllYXI+MjAxNTwvWWVhcj48UmVj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</w:fldData>
        </w:fldChar>
      </w:r>
      <w:r w:rsidR="00E43C83">
        <w:rPr>
          <w:sz w:val="24"/>
          <w:szCs w:val="24"/>
        </w:rPr>
        <w:instrText xml:space="preserve"> ADDIN EN.CITE.DATA </w:instrText>
      </w:r>
      <w:r w:rsidR="00E43C83">
        <w:rPr>
          <w:sz w:val="24"/>
          <w:szCs w:val="24"/>
        </w:rPr>
      </w:r>
      <w:r w:rsidR="00E43C83">
        <w:rPr>
          <w:sz w:val="24"/>
          <w:szCs w:val="24"/>
        </w:rPr>
        <w:fldChar w:fldCharType="end"/>
      </w:r>
      <w:r w:rsidR="005F5A3A" w:rsidRPr="00A41AAD">
        <w:rPr>
          <w:sz w:val="24"/>
          <w:szCs w:val="24"/>
        </w:rPr>
      </w:r>
      <w:r w:rsidR="005F5A3A" w:rsidRPr="00A41AAD">
        <w:rPr>
          <w:sz w:val="24"/>
          <w:szCs w:val="24"/>
        </w:rPr>
        <w:fldChar w:fldCharType="separate"/>
      </w:r>
      <w:r w:rsidR="00E43C83" w:rsidRPr="00E43C83">
        <w:rPr>
          <w:noProof/>
          <w:sz w:val="24"/>
          <w:szCs w:val="24"/>
          <w:vertAlign w:val="superscript"/>
        </w:rPr>
        <w:t>28</w:t>
      </w:r>
      <w:r w:rsidR="005F5A3A" w:rsidRPr="00A41AAD">
        <w:rPr>
          <w:sz w:val="24"/>
          <w:szCs w:val="24"/>
        </w:rPr>
        <w:fldChar w:fldCharType="end"/>
      </w:r>
      <w:r w:rsidR="005F5A3A" w:rsidRPr="00A41AAD">
        <w:rPr>
          <w:sz w:val="24"/>
          <w:szCs w:val="24"/>
        </w:rPr>
        <w:t xml:space="preserve"> However, </w:t>
      </w:r>
      <w:r w:rsidR="00981F33">
        <w:rPr>
          <w:sz w:val="24"/>
          <w:szCs w:val="24"/>
        </w:rPr>
        <w:t xml:space="preserve">the guidelines acknowledge and </w:t>
      </w:r>
      <w:r w:rsidR="00A84B47">
        <w:rPr>
          <w:sz w:val="24"/>
          <w:szCs w:val="24"/>
        </w:rPr>
        <w:t xml:space="preserve">various </w:t>
      </w:r>
      <w:r w:rsidR="00981F33">
        <w:rPr>
          <w:sz w:val="24"/>
          <w:szCs w:val="24"/>
        </w:rPr>
        <w:t xml:space="preserve">other </w:t>
      </w:r>
      <w:r w:rsidR="00A84B47">
        <w:rPr>
          <w:sz w:val="24"/>
          <w:szCs w:val="24"/>
        </w:rPr>
        <w:t xml:space="preserve">studies have shown </w:t>
      </w:r>
      <w:r w:rsidR="005F5A3A">
        <w:rPr>
          <w:sz w:val="24"/>
          <w:szCs w:val="24"/>
        </w:rPr>
        <w:t xml:space="preserve">that </w:t>
      </w:r>
      <w:r w:rsidR="00142201">
        <w:rPr>
          <w:sz w:val="24"/>
          <w:szCs w:val="24"/>
        </w:rPr>
        <w:t>these</w:t>
      </w:r>
      <w:r w:rsidR="005F5A3A">
        <w:rPr>
          <w:sz w:val="24"/>
          <w:szCs w:val="24"/>
        </w:rPr>
        <w:t xml:space="preserve"> recommendation</w:t>
      </w:r>
      <w:r w:rsidR="00142201">
        <w:rPr>
          <w:sz w:val="24"/>
          <w:szCs w:val="24"/>
        </w:rPr>
        <w:t>s</w:t>
      </w:r>
      <w:r w:rsidR="005F5A3A">
        <w:rPr>
          <w:sz w:val="24"/>
          <w:szCs w:val="24"/>
        </w:rPr>
        <w:t xml:space="preserve"> </w:t>
      </w:r>
      <w:r w:rsidR="00142201">
        <w:rPr>
          <w:sz w:val="24"/>
          <w:szCs w:val="24"/>
        </w:rPr>
        <w:t>are</w:t>
      </w:r>
      <w:r w:rsidR="005F5A3A" w:rsidRPr="00A41AAD">
        <w:rPr>
          <w:sz w:val="24"/>
          <w:szCs w:val="24"/>
        </w:rPr>
        <w:t xml:space="preserve"> not routinely employed in clinical practice</w:t>
      </w:r>
      <w:r w:rsidR="00A84B47">
        <w:rPr>
          <w:sz w:val="24"/>
          <w:szCs w:val="24"/>
        </w:rPr>
        <w:t xml:space="preserve"> and the </w:t>
      </w:r>
      <w:r w:rsidR="00B668B9">
        <w:rPr>
          <w:sz w:val="24"/>
          <w:szCs w:val="24"/>
        </w:rPr>
        <w:t>CTPA utilizatio</w:t>
      </w:r>
      <w:r w:rsidR="000A4447">
        <w:rPr>
          <w:sz w:val="24"/>
          <w:szCs w:val="24"/>
        </w:rPr>
        <w:t>n</w:t>
      </w:r>
      <w:r w:rsidR="00B668B9">
        <w:rPr>
          <w:sz w:val="24"/>
          <w:szCs w:val="24"/>
        </w:rPr>
        <w:t xml:space="preserve"> remains </w:t>
      </w:r>
      <w:r w:rsidR="000A4447">
        <w:rPr>
          <w:sz w:val="24"/>
          <w:szCs w:val="24"/>
        </w:rPr>
        <w:t>high</w:t>
      </w:r>
      <w:r w:rsidR="005F5A3A" w:rsidRPr="00A41AAD">
        <w:rPr>
          <w:sz w:val="24"/>
          <w:szCs w:val="24"/>
        </w:rPr>
        <w:t>.</w:t>
      </w:r>
      <w:r w:rsidR="00A84B47" w:rsidRPr="00A41AAD">
        <w:rPr>
          <w:sz w:val="24"/>
          <w:szCs w:val="24"/>
        </w:rPr>
        <w:fldChar w:fldCharType="begin">
          <w:fldData xml:space="preserve">PEVuZE5vdGU+PENpdGU+PEF1dGhvcj5XYWxlbjwvQXV0aG9yPjxZZWFyPjIwMTQ8L1llYXI+PFJl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</w:fldData>
        </w:fldChar>
      </w:r>
      <w:r w:rsidR="00E43C83">
        <w:rPr>
          <w:sz w:val="24"/>
          <w:szCs w:val="24"/>
        </w:rPr>
        <w:instrText xml:space="preserve"> ADDIN EN.CITE </w:instrText>
      </w:r>
      <w:r w:rsidR="00E43C83">
        <w:rPr>
          <w:sz w:val="24"/>
          <w:szCs w:val="24"/>
        </w:rPr>
        <w:fldChar w:fldCharType="begin">
          <w:fldData xml:space="preserve">PEVuZE5vdGU+PENpdGU+PEF1dGhvcj5XYWxlbjwvQXV0aG9yPjxZZWFyPjIwMTQ8L1llYXI+PFJl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</w:fldData>
        </w:fldChar>
      </w:r>
      <w:r w:rsidR="00E43C83">
        <w:rPr>
          <w:sz w:val="24"/>
          <w:szCs w:val="24"/>
        </w:rPr>
        <w:instrText xml:space="preserve"> ADDIN EN.CITE.DATA </w:instrText>
      </w:r>
      <w:r w:rsidR="00E43C83">
        <w:rPr>
          <w:sz w:val="24"/>
          <w:szCs w:val="24"/>
        </w:rPr>
      </w:r>
      <w:r w:rsidR="00E43C83">
        <w:rPr>
          <w:sz w:val="24"/>
          <w:szCs w:val="24"/>
        </w:rPr>
        <w:fldChar w:fldCharType="end"/>
      </w:r>
      <w:r w:rsidR="00A84B47" w:rsidRPr="00A41AAD">
        <w:rPr>
          <w:sz w:val="24"/>
          <w:szCs w:val="24"/>
        </w:rPr>
      </w:r>
      <w:r w:rsidR="00A84B47" w:rsidRPr="00A41AAD">
        <w:rPr>
          <w:sz w:val="24"/>
          <w:szCs w:val="24"/>
        </w:rPr>
        <w:fldChar w:fldCharType="separate"/>
      </w:r>
      <w:r w:rsidR="00E43C83" w:rsidRPr="00E43C83">
        <w:rPr>
          <w:noProof/>
          <w:sz w:val="24"/>
          <w:szCs w:val="24"/>
          <w:vertAlign w:val="superscript"/>
        </w:rPr>
        <w:t>28-30</w:t>
      </w:r>
      <w:r w:rsidR="00A84B47" w:rsidRPr="00A41AAD">
        <w:rPr>
          <w:sz w:val="24"/>
          <w:szCs w:val="24"/>
        </w:rPr>
        <w:fldChar w:fldCharType="end"/>
      </w:r>
      <w:r w:rsidR="005E1F4E">
        <w:rPr>
          <w:sz w:val="24"/>
          <w:szCs w:val="24"/>
        </w:rPr>
        <w:t xml:space="preserve"> A</w:t>
      </w:r>
      <w:r w:rsidR="004A490D">
        <w:rPr>
          <w:sz w:val="24"/>
          <w:szCs w:val="24"/>
        </w:rPr>
        <w:t>n international multicenter trial has also shown that the US physicians perform CTPA more often than physicians from other countries in patients with low or moderate pre-test probability combined with negative D-Dimer.</w:t>
      </w:r>
      <w:r w:rsidR="004A490D">
        <w:rPr>
          <w:sz w:val="24"/>
          <w:szCs w:val="24"/>
        </w:rPr>
        <w:fldChar w:fldCharType="begin">
          <w:fldData xml:space="preserve">PEVuZE5vdGU+PENpdGU+PEF1dGhvcj5QZXJub2Q8L0F1dGhvcj48WWVhcj4yMDE3PC9ZZWFyPjxS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</w:fldData>
        </w:fldChar>
      </w:r>
      <w:r w:rsidR="004A490D">
        <w:rPr>
          <w:sz w:val="24"/>
          <w:szCs w:val="24"/>
        </w:rPr>
        <w:instrText xml:space="preserve"> ADDIN EN.CITE </w:instrText>
      </w:r>
      <w:r w:rsidR="004A490D">
        <w:rPr>
          <w:sz w:val="24"/>
          <w:szCs w:val="24"/>
        </w:rPr>
        <w:fldChar w:fldCharType="begin">
          <w:fldData xml:space="preserve">PEVuZE5vdGU+PENpdGU+PEF1dGhvcj5QZXJub2Q8L0F1dGhvcj48WWVhcj4yMDE3PC9ZZWFyPjxS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</w:fldData>
        </w:fldChar>
      </w:r>
      <w:r w:rsidR="004A490D">
        <w:rPr>
          <w:sz w:val="24"/>
          <w:szCs w:val="24"/>
        </w:rPr>
        <w:instrText xml:space="preserve"> ADDIN EN.CITE.DATA </w:instrText>
      </w:r>
      <w:r w:rsidR="004A490D">
        <w:rPr>
          <w:sz w:val="24"/>
          <w:szCs w:val="24"/>
        </w:rPr>
      </w:r>
      <w:r w:rsidR="004A490D">
        <w:rPr>
          <w:sz w:val="24"/>
          <w:szCs w:val="24"/>
        </w:rPr>
        <w:fldChar w:fldCharType="end"/>
      </w:r>
      <w:r w:rsidR="004A490D">
        <w:rPr>
          <w:sz w:val="24"/>
          <w:szCs w:val="24"/>
        </w:rPr>
      </w:r>
      <w:r w:rsidR="004A490D">
        <w:rPr>
          <w:sz w:val="24"/>
          <w:szCs w:val="24"/>
        </w:rPr>
        <w:fldChar w:fldCharType="separate"/>
      </w:r>
      <w:r w:rsidR="004A490D" w:rsidRPr="004A490D">
        <w:rPr>
          <w:noProof/>
          <w:sz w:val="24"/>
          <w:szCs w:val="24"/>
          <w:vertAlign w:val="superscript"/>
        </w:rPr>
        <w:t>31</w:t>
      </w:r>
      <w:r w:rsidR="004A490D">
        <w:rPr>
          <w:sz w:val="24"/>
          <w:szCs w:val="24"/>
        </w:rPr>
        <w:fldChar w:fldCharType="end"/>
      </w:r>
    </w:p>
    <w:p w14:paraId="1E1DBC2F" w14:textId="5A0D8F4D" w:rsidR="00817AF2" w:rsidRPr="00A41AAD" w:rsidRDefault="008873E4" w:rsidP="11ED3B30">
      <w:pPr>
        <w:spacing w:line="480" w:lineRule="auto"/>
        <w:jc w:val="both"/>
        <w:rPr>
          <w:sz w:val="24"/>
          <w:szCs w:val="24"/>
        </w:rPr>
      </w:pPr>
      <w:r>
        <w:rPr>
          <w:sz w:val="24"/>
          <w:szCs w:val="24"/>
        </w:rPr>
        <w:t xml:space="preserve">While the overutilization remains high, </w:t>
      </w:r>
      <w:r w:rsidR="00174593">
        <w:rPr>
          <w:sz w:val="24"/>
          <w:szCs w:val="24"/>
        </w:rPr>
        <w:t xml:space="preserve">it </w:t>
      </w:r>
      <w:r w:rsidR="00981F33">
        <w:rPr>
          <w:sz w:val="24"/>
          <w:szCs w:val="24"/>
        </w:rPr>
        <w:t>does not come without</w:t>
      </w:r>
      <w:r>
        <w:rPr>
          <w:sz w:val="24"/>
          <w:szCs w:val="24"/>
        </w:rPr>
        <w:t xml:space="preserve"> </w:t>
      </w:r>
      <w:r w:rsidR="00A945CD">
        <w:rPr>
          <w:sz w:val="24"/>
          <w:szCs w:val="24"/>
        </w:rPr>
        <w:t xml:space="preserve">potential harm. </w:t>
      </w:r>
      <w:r w:rsidR="00FD3E54">
        <w:rPr>
          <w:sz w:val="24"/>
          <w:szCs w:val="24"/>
        </w:rPr>
        <w:t xml:space="preserve">The </w:t>
      </w:r>
      <w:r w:rsidR="00FD3E54" w:rsidRPr="00A41AAD">
        <w:rPr>
          <w:sz w:val="24"/>
          <w:szCs w:val="24"/>
        </w:rPr>
        <w:t>“Choos</w:t>
      </w:r>
      <w:r w:rsidR="00FD3E54">
        <w:rPr>
          <w:sz w:val="24"/>
          <w:szCs w:val="24"/>
        </w:rPr>
        <w:t>e</w:t>
      </w:r>
      <w:r w:rsidR="00FD3E54" w:rsidRPr="00A41AAD">
        <w:rPr>
          <w:sz w:val="24"/>
          <w:szCs w:val="24"/>
        </w:rPr>
        <w:t xml:space="preserve"> Wisely” campaign endorsed by </w:t>
      </w:r>
      <w:r w:rsidR="00FD3E54">
        <w:rPr>
          <w:sz w:val="24"/>
          <w:szCs w:val="24"/>
        </w:rPr>
        <w:t xml:space="preserve">the </w:t>
      </w:r>
      <w:r w:rsidR="00FD3E54" w:rsidRPr="00A41AAD">
        <w:rPr>
          <w:sz w:val="24"/>
          <w:szCs w:val="24"/>
        </w:rPr>
        <w:t xml:space="preserve">American </w:t>
      </w:r>
      <w:r w:rsidR="00C86ADC">
        <w:rPr>
          <w:sz w:val="24"/>
          <w:szCs w:val="24"/>
        </w:rPr>
        <w:t>C</w:t>
      </w:r>
      <w:r w:rsidR="00FD3E54" w:rsidRPr="00A41AAD">
        <w:rPr>
          <w:sz w:val="24"/>
          <w:szCs w:val="24"/>
        </w:rPr>
        <w:t>ollege of Chest and Emergency physicians calls for judicious use of CTPA examinations, recommending against CTPA for low clinical probability and negative D-dimer assay.</w:t>
      </w:r>
      <w:r w:rsidR="00FD3E54" w:rsidRPr="11ED3B30">
        <w:fldChar w:fldCharType="begin"/>
      </w:r>
      <w:r w:rsidR="004A490D">
        <w:rPr>
          <w:sz w:val="24"/>
          <w:szCs w:val="24"/>
        </w:rPr>
        <w:instrText xml:space="preserve"> ADDIN EN.CITE &lt;EndNote&gt;&lt;Cite&gt;&lt;Author&gt;Wilson&lt;/Author&gt;&lt;Year&gt;2014&lt;/Year&gt;&lt;RecNum&gt;50&lt;/RecNum&gt;&lt;IDText&gt;1451-2&lt;/IDText&gt;&lt;DisplayText&gt;&lt;style face="superscript"&gt;32&lt;/style&gt;&lt;/DisplayText&gt;&lt;record&gt;&lt;rec-number&gt;50&lt;/rec-number&gt;&lt;foreign-keys&gt;&lt;key app="EN" db-id="sefxfz2djesf07ezfxivfzfe09aeeafvdezz" timestamp="1559324405"&gt;50&lt;/key&gt;&lt;/foreign-keys&gt;&lt;ref-type name="Journal Article"&gt;17&lt;/ref-type&gt;&lt;contributors&gt;&lt;authors&gt;&lt;author&gt;Wilson, K. C.&lt;/author&gt;&lt;author&gt;Gould, M. K.&lt;/author&gt;&lt;/authors&gt;&lt;/contributors&gt;&lt;auth-address&gt;1 Boston University School of Medicine Boston, Massachusetts.&lt;/auth-address&gt;&lt;titles&gt;&lt;title&gt;Choosing Wisely((R)) in pulmonary medicine&lt;/title&gt;&lt;secondary-title&gt;Am J Respir Crit Care Med&lt;/secondary-title&gt;&lt;/titles&gt;&lt;periodical&gt;&lt;full-title&gt;Am J Respir Crit Care Med&lt;/full-title&gt;&lt;/periodical&gt;&lt;pages&gt;1451-2&lt;/pages&gt;&lt;volume&gt;189&lt;/volume&gt;&lt;number&gt;12&lt;/number&gt;&lt;edition&gt;2014/06/17&lt;/edition&gt;&lt;keywords&gt;&lt;keyword&gt;Humans&lt;/keyword&gt;&lt;keyword&gt;Practice Guidelines as Topic/*standards&lt;/keyword&gt;&lt;keyword&gt;Pulmonary Medicine/*standards&lt;/keyword&gt;&lt;keyword&gt;Societies, Medical/*standards&lt;/keyword&gt;&lt;keyword&gt;United States&lt;/keyword&gt;&lt;keyword&gt;Unnecessary Procedures/*standards&lt;/keyword&gt;&lt;/keywords&gt;&lt;dates&gt;&lt;year&gt;2014&lt;/year&gt;&lt;pub-dates&gt;&lt;date&gt;Jun 15&lt;/date&gt;&lt;/pub-dates&gt;&lt;/dates&gt;&lt;isbn&gt;1535-4970 (Electronic)&amp;#xD;1073-449X (Linking)&lt;/isbn&gt;&lt;accession-num&gt;24930524&lt;/accession-num&gt;&lt;urls&gt;&lt;related-urls&gt;&lt;url&gt;https://www.ncbi.nlm.nih.gov/pubmed/24930524&lt;/url&gt;&lt;/related-urls&gt;&lt;/urls&gt;&lt;electronic-resource-num&gt;10.1164/rccm.201403-0588ED&lt;/electronic-resource-num&gt;&lt;/record&gt;&lt;/Cite&gt;&lt;/EndNote&gt;</w:instrText>
      </w:r>
      <w:r w:rsidR="00FD3E54" w:rsidRPr="11ED3B30">
        <w:rPr>
          <w:sz w:val="24"/>
          <w:szCs w:val="24"/>
        </w:rPr>
        <w:fldChar w:fldCharType="separate"/>
      </w:r>
      <w:r w:rsidR="004A490D" w:rsidRPr="004A490D">
        <w:rPr>
          <w:noProof/>
          <w:sz w:val="24"/>
          <w:szCs w:val="24"/>
          <w:vertAlign w:val="superscript"/>
        </w:rPr>
        <w:t>32</w:t>
      </w:r>
      <w:r w:rsidR="00FD3E54" w:rsidRPr="11ED3B30">
        <w:fldChar w:fldCharType="end"/>
      </w:r>
      <w:r w:rsidR="00FD3E54" w:rsidRPr="00A41AAD">
        <w:rPr>
          <w:sz w:val="24"/>
          <w:szCs w:val="24"/>
        </w:rPr>
        <w:t xml:space="preserve"> </w:t>
      </w:r>
      <w:r w:rsidR="00B55459">
        <w:rPr>
          <w:sz w:val="24"/>
          <w:szCs w:val="24"/>
        </w:rPr>
        <w:t xml:space="preserve">Our study shows that </w:t>
      </w:r>
      <w:r w:rsidR="00396166">
        <w:rPr>
          <w:sz w:val="24"/>
          <w:szCs w:val="24"/>
        </w:rPr>
        <w:t xml:space="preserve">with each CTPA exam </w:t>
      </w:r>
      <w:r w:rsidR="00B55459">
        <w:rPr>
          <w:sz w:val="24"/>
          <w:szCs w:val="24"/>
        </w:rPr>
        <w:t>patients receive a</w:t>
      </w:r>
      <w:r w:rsidR="000C46EB">
        <w:rPr>
          <w:sz w:val="24"/>
          <w:szCs w:val="24"/>
        </w:rPr>
        <w:t xml:space="preserve"> mean radiation dose of 5.5 mSv</w:t>
      </w:r>
      <w:r w:rsidR="00B55459">
        <w:rPr>
          <w:sz w:val="24"/>
          <w:szCs w:val="24"/>
        </w:rPr>
        <w:t xml:space="preserve">, </w:t>
      </w:r>
      <w:r w:rsidR="00590BC2">
        <w:rPr>
          <w:sz w:val="24"/>
          <w:szCs w:val="24"/>
        </w:rPr>
        <w:t xml:space="preserve">approximately 1.8 times the mean </w:t>
      </w:r>
      <w:r w:rsidR="00396166">
        <w:rPr>
          <w:sz w:val="24"/>
          <w:szCs w:val="24"/>
        </w:rPr>
        <w:t xml:space="preserve">background radiation to a person in the US. </w:t>
      </w:r>
      <w:r w:rsidR="001A5507">
        <w:rPr>
          <w:sz w:val="24"/>
          <w:szCs w:val="24"/>
        </w:rPr>
        <w:t xml:space="preserve">Any unnecessary or added radiation exposure is associated with </w:t>
      </w:r>
      <w:r w:rsidR="00795036">
        <w:rPr>
          <w:sz w:val="24"/>
          <w:szCs w:val="24"/>
        </w:rPr>
        <w:t>increased cancer risk</w:t>
      </w:r>
      <w:r w:rsidR="00795036" w:rsidRPr="00A41AAD">
        <w:rPr>
          <w:sz w:val="24"/>
          <w:szCs w:val="24"/>
        </w:rPr>
        <w:t>.</w:t>
      </w:r>
      <w:r w:rsidR="00795036" w:rsidRPr="11ED3B30">
        <w:fldChar w:fldCharType="begin">
          <w:fldData xml:space="preserve">PEVuZE5vdGU+PENpdGU+PEF1dGhvcj5NYXlvPC9BdXRob3I+PFllYXI+MjAxMzwvWWVhcj48UmVj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</w:fldData>
        </w:fldChar>
      </w:r>
      <w:r w:rsidR="004A490D">
        <w:rPr>
          <w:sz w:val="24"/>
          <w:szCs w:val="24"/>
        </w:rPr>
        <w:instrText xml:space="preserve"> ADDIN EN.CITE </w:instrText>
      </w:r>
      <w:r w:rsidR="004A490D">
        <w:rPr>
          <w:sz w:val="24"/>
          <w:szCs w:val="24"/>
        </w:rPr>
        <w:fldChar w:fldCharType="begin">
          <w:fldData xml:space="preserve">PEVuZE5vdGU+PENpdGU+PEF1dGhvcj5NYXlvPC9BdXRob3I+PFllYXI+MjAxMzwvWWVhcj48UmVj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</w:fldData>
        </w:fldChar>
      </w:r>
      <w:r w:rsidR="004A490D">
        <w:rPr>
          <w:sz w:val="24"/>
          <w:szCs w:val="24"/>
        </w:rPr>
        <w:instrText xml:space="preserve"> ADDIN EN.CITE.DATA </w:instrText>
      </w:r>
      <w:r w:rsidR="004A490D">
        <w:rPr>
          <w:sz w:val="24"/>
          <w:szCs w:val="24"/>
        </w:rPr>
      </w:r>
      <w:r w:rsidR="004A490D">
        <w:rPr>
          <w:sz w:val="24"/>
          <w:szCs w:val="24"/>
        </w:rPr>
        <w:fldChar w:fldCharType="end"/>
      </w:r>
      <w:r w:rsidR="00795036" w:rsidRPr="11ED3B30">
        <w:rPr>
          <w:sz w:val="24"/>
          <w:szCs w:val="24"/>
        </w:rPr>
      </w:r>
      <w:r w:rsidR="00795036" w:rsidRPr="11ED3B30">
        <w:rPr>
          <w:sz w:val="24"/>
          <w:szCs w:val="24"/>
        </w:rPr>
        <w:fldChar w:fldCharType="separate"/>
      </w:r>
      <w:r w:rsidR="004A490D" w:rsidRPr="004A490D">
        <w:rPr>
          <w:noProof/>
          <w:sz w:val="24"/>
          <w:szCs w:val="24"/>
          <w:vertAlign w:val="superscript"/>
        </w:rPr>
        <w:t>33-35</w:t>
      </w:r>
      <w:r w:rsidR="00795036" w:rsidRPr="11ED3B30">
        <w:fldChar w:fldCharType="end"/>
      </w:r>
      <w:r w:rsidR="00795036">
        <w:rPr>
          <w:sz w:val="24"/>
          <w:szCs w:val="24"/>
        </w:rPr>
        <w:t xml:space="preserve"> </w:t>
      </w:r>
      <w:r w:rsidR="00277E5D">
        <w:rPr>
          <w:sz w:val="24"/>
          <w:szCs w:val="24"/>
        </w:rPr>
        <w:t xml:space="preserve">Also, the mean </w:t>
      </w:r>
      <w:r w:rsidR="00C47134">
        <w:rPr>
          <w:sz w:val="24"/>
          <w:szCs w:val="24"/>
        </w:rPr>
        <w:t xml:space="preserve">intravenous </w:t>
      </w:r>
      <w:r w:rsidR="00277E5D">
        <w:rPr>
          <w:sz w:val="24"/>
          <w:szCs w:val="24"/>
        </w:rPr>
        <w:t xml:space="preserve">iodinated contrast exposure </w:t>
      </w:r>
      <w:r w:rsidR="00272E68">
        <w:rPr>
          <w:sz w:val="24"/>
          <w:szCs w:val="24"/>
        </w:rPr>
        <w:t xml:space="preserve">was approximately 88.5 </w:t>
      </w:r>
      <w:proofErr w:type="spellStart"/>
      <w:r w:rsidR="00272E68">
        <w:rPr>
          <w:sz w:val="24"/>
          <w:szCs w:val="24"/>
        </w:rPr>
        <w:t>mL.</w:t>
      </w:r>
      <w:proofErr w:type="spellEnd"/>
      <w:r w:rsidR="00DA37C5">
        <w:rPr>
          <w:sz w:val="24"/>
          <w:szCs w:val="24"/>
        </w:rPr>
        <w:t xml:space="preserve"> </w:t>
      </w:r>
      <w:r w:rsidR="00174593">
        <w:rPr>
          <w:sz w:val="24"/>
          <w:szCs w:val="24"/>
        </w:rPr>
        <w:t xml:space="preserve">In this study, we did not evaluate the risk of </w:t>
      </w:r>
      <w:r w:rsidR="00DA37C5">
        <w:rPr>
          <w:sz w:val="24"/>
          <w:szCs w:val="24"/>
        </w:rPr>
        <w:t>c</w:t>
      </w:r>
      <w:r w:rsidR="00817AF2" w:rsidRPr="00A41AAD">
        <w:rPr>
          <w:sz w:val="24"/>
          <w:szCs w:val="24"/>
        </w:rPr>
        <w:t>ontrast</w:t>
      </w:r>
      <w:r w:rsidR="005619EA">
        <w:rPr>
          <w:sz w:val="24"/>
          <w:szCs w:val="24"/>
        </w:rPr>
        <w:t>-</w:t>
      </w:r>
      <w:r w:rsidR="00817AF2" w:rsidRPr="00A41AAD">
        <w:rPr>
          <w:sz w:val="24"/>
          <w:szCs w:val="24"/>
        </w:rPr>
        <w:t>induced nephropathy (CIN)</w:t>
      </w:r>
      <w:r w:rsidR="00DA37C5">
        <w:rPr>
          <w:sz w:val="24"/>
          <w:szCs w:val="24"/>
        </w:rPr>
        <w:t xml:space="preserve">, </w:t>
      </w:r>
      <w:r w:rsidR="00235BA4">
        <w:rPr>
          <w:sz w:val="24"/>
          <w:szCs w:val="24"/>
        </w:rPr>
        <w:t xml:space="preserve">but </w:t>
      </w:r>
      <w:r w:rsidR="00DA37C5">
        <w:rPr>
          <w:sz w:val="24"/>
          <w:szCs w:val="24"/>
        </w:rPr>
        <w:t xml:space="preserve">it has been studied </w:t>
      </w:r>
      <w:r w:rsidR="00981F33">
        <w:rPr>
          <w:sz w:val="24"/>
          <w:szCs w:val="24"/>
        </w:rPr>
        <w:t xml:space="preserve">previously </w:t>
      </w:r>
      <w:r w:rsidR="007F2685">
        <w:rPr>
          <w:sz w:val="24"/>
          <w:szCs w:val="24"/>
        </w:rPr>
        <w:t xml:space="preserve">with reported </w:t>
      </w:r>
      <w:r w:rsidR="00981F33">
        <w:rPr>
          <w:sz w:val="24"/>
          <w:szCs w:val="24"/>
        </w:rPr>
        <w:t xml:space="preserve">CIN </w:t>
      </w:r>
      <w:r w:rsidR="007F2685">
        <w:rPr>
          <w:sz w:val="24"/>
          <w:szCs w:val="24"/>
        </w:rPr>
        <w:t>incidence between 14-</w:t>
      </w:r>
      <w:r w:rsidR="00B60C26">
        <w:rPr>
          <w:sz w:val="24"/>
          <w:szCs w:val="24"/>
        </w:rPr>
        <w:t>24%</w:t>
      </w:r>
      <w:r w:rsidR="00981F33">
        <w:rPr>
          <w:sz w:val="24"/>
          <w:szCs w:val="24"/>
        </w:rPr>
        <w:t xml:space="preserve"> of all CTPA studies</w:t>
      </w:r>
      <w:r w:rsidR="00817AF2" w:rsidRPr="00A41AAD">
        <w:rPr>
          <w:sz w:val="24"/>
          <w:szCs w:val="24"/>
        </w:rPr>
        <w:t>.</w:t>
      </w:r>
      <w:r w:rsidR="00817AF2" w:rsidRPr="11ED3B30">
        <w:fldChar w:fldCharType="begin">
          <w:fldData xml:space="preserve">PEVuZE5vdGU+PENpdGU+PEF1dGhvcj5NaXRjaGVsbDwvQXV0aG9yPjxZZWFyPjIwMTI8L1llYXI+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</w:fldData>
        </w:fldChar>
      </w:r>
      <w:r w:rsidR="004A490D">
        <w:rPr>
          <w:sz w:val="24"/>
          <w:szCs w:val="24"/>
        </w:rPr>
        <w:instrText xml:space="preserve"> ADDIN EN.CITE </w:instrText>
      </w:r>
      <w:r w:rsidR="004A490D">
        <w:rPr>
          <w:sz w:val="24"/>
          <w:szCs w:val="24"/>
        </w:rPr>
        <w:fldChar w:fldCharType="begin">
          <w:fldData xml:space="preserve">PEVuZE5vdGU+PENpdGU+PEF1dGhvcj5NaXRjaGVsbDwvQXV0aG9yPjxZZWFyPjIwMTI8L1llYXI+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</w:fldData>
        </w:fldChar>
      </w:r>
      <w:r w:rsidR="004A490D">
        <w:rPr>
          <w:sz w:val="24"/>
          <w:szCs w:val="24"/>
        </w:rPr>
        <w:instrText xml:space="preserve"> ADDIN EN.CITE.DATA </w:instrText>
      </w:r>
      <w:r w:rsidR="004A490D">
        <w:rPr>
          <w:sz w:val="24"/>
          <w:szCs w:val="24"/>
        </w:rPr>
      </w:r>
      <w:r w:rsidR="004A490D">
        <w:rPr>
          <w:sz w:val="24"/>
          <w:szCs w:val="24"/>
        </w:rPr>
        <w:fldChar w:fldCharType="end"/>
      </w:r>
      <w:r w:rsidR="00817AF2" w:rsidRPr="11ED3B30">
        <w:rPr>
          <w:sz w:val="24"/>
          <w:szCs w:val="24"/>
        </w:rPr>
      </w:r>
      <w:r w:rsidR="00817AF2" w:rsidRPr="11ED3B30">
        <w:rPr>
          <w:sz w:val="24"/>
          <w:szCs w:val="24"/>
        </w:rPr>
        <w:fldChar w:fldCharType="separate"/>
      </w:r>
      <w:r w:rsidR="004A490D" w:rsidRPr="004A490D">
        <w:rPr>
          <w:noProof/>
          <w:sz w:val="24"/>
          <w:szCs w:val="24"/>
          <w:vertAlign w:val="superscript"/>
        </w:rPr>
        <w:t>12,36,37</w:t>
      </w:r>
      <w:r w:rsidR="00817AF2" w:rsidRPr="11ED3B30">
        <w:fldChar w:fldCharType="end"/>
      </w:r>
      <w:r w:rsidR="00817AF2" w:rsidRPr="00A41AAD">
        <w:rPr>
          <w:sz w:val="24"/>
          <w:szCs w:val="24"/>
        </w:rPr>
        <w:t xml:space="preserve"> Other potential harms include directly increased healthcare costs,</w:t>
      </w:r>
      <w:r w:rsidR="00817AF2" w:rsidRPr="004A490D">
        <w:rPr>
          <w:color w:val="000000" w:themeColor="text1"/>
          <w:sz w:val="24"/>
          <w:szCs w:val="24"/>
        </w:rPr>
        <w:t xml:space="preserve"> increased downstream testing because of imaging incidentals</w:t>
      </w:r>
      <w:r w:rsidR="004A490D" w:rsidRPr="004A490D">
        <w:rPr>
          <w:color w:val="000000" w:themeColor="text1"/>
          <w:sz w:val="24"/>
          <w:szCs w:val="24"/>
        </w:rPr>
        <w:fldChar w:fldCharType="begin">
          <w:fldData xml:space="preserve">PEVuZE5vdGU+PENpdGU+PEF1dGhvcj5QZXJlbGFzPC9BdXRob3I+PFllYXI+MjAxNTwvWWVhcj48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</w:fldData>
        </w:fldChar>
      </w:r>
      <w:r w:rsidR="004A490D" w:rsidRPr="004A490D">
        <w:rPr>
          <w:color w:val="000000" w:themeColor="text1"/>
          <w:sz w:val="24"/>
          <w:szCs w:val="24"/>
        </w:rPr>
        <w:instrText xml:space="preserve"> ADDIN EN.CITE </w:instrText>
      </w:r>
      <w:r w:rsidR="004A490D" w:rsidRPr="004A490D">
        <w:rPr>
          <w:color w:val="000000" w:themeColor="text1"/>
          <w:sz w:val="24"/>
          <w:szCs w:val="24"/>
        </w:rPr>
        <w:fldChar w:fldCharType="begin">
          <w:fldData xml:space="preserve">PEVuZE5vdGU+PENpdGU+PEF1dGhvcj5QZXJlbGFzPC9BdXRob3I+PFllYXI+MjAxNTwvWWVhcj48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</w:fldData>
        </w:fldChar>
      </w:r>
      <w:r w:rsidR="004A490D" w:rsidRPr="004A490D">
        <w:rPr>
          <w:color w:val="000000" w:themeColor="text1"/>
          <w:sz w:val="24"/>
          <w:szCs w:val="24"/>
        </w:rPr>
        <w:instrText xml:space="preserve"> ADDIN EN.CITE.DATA </w:instrText>
      </w:r>
      <w:r w:rsidR="004A490D" w:rsidRPr="004A490D">
        <w:rPr>
          <w:color w:val="000000" w:themeColor="text1"/>
          <w:sz w:val="24"/>
          <w:szCs w:val="24"/>
        </w:rPr>
      </w:r>
      <w:r w:rsidR="004A490D" w:rsidRPr="004A490D">
        <w:rPr>
          <w:color w:val="000000" w:themeColor="text1"/>
          <w:sz w:val="24"/>
          <w:szCs w:val="24"/>
        </w:rPr>
        <w:fldChar w:fldCharType="end"/>
      </w:r>
      <w:r w:rsidR="004A490D" w:rsidRPr="004A490D">
        <w:rPr>
          <w:color w:val="000000" w:themeColor="text1"/>
          <w:sz w:val="24"/>
          <w:szCs w:val="24"/>
        </w:rPr>
      </w:r>
      <w:r w:rsidR="004A490D" w:rsidRPr="004A490D">
        <w:rPr>
          <w:color w:val="000000" w:themeColor="text1"/>
          <w:sz w:val="24"/>
          <w:szCs w:val="24"/>
        </w:rPr>
        <w:fldChar w:fldCharType="separate"/>
      </w:r>
      <w:r w:rsidR="004A490D" w:rsidRPr="004A490D">
        <w:rPr>
          <w:noProof/>
          <w:color w:val="000000" w:themeColor="text1"/>
          <w:sz w:val="24"/>
          <w:szCs w:val="24"/>
          <w:vertAlign w:val="superscript"/>
        </w:rPr>
        <w:t>8</w:t>
      </w:r>
      <w:r w:rsidR="004A490D" w:rsidRPr="004A490D">
        <w:rPr>
          <w:color w:val="000000" w:themeColor="text1"/>
          <w:sz w:val="24"/>
          <w:szCs w:val="24"/>
        </w:rPr>
        <w:fldChar w:fldCharType="end"/>
      </w:r>
      <w:r w:rsidR="00817AF2" w:rsidRPr="004A490D">
        <w:rPr>
          <w:color w:val="000000" w:themeColor="text1"/>
          <w:sz w:val="24"/>
          <w:szCs w:val="24"/>
        </w:rPr>
        <w:t>, and work-force burnout.</w:t>
      </w:r>
      <w:r w:rsidR="004A490D" w:rsidRPr="004A490D">
        <w:rPr>
          <w:color w:val="000000" w:themeColor="text1"/>
          <w:sz w:val="24"/>
          <w:szCs w:val="24"/>
        </w:rPr>
        <w:fldChar w:fldCharType="begin">
          <w:fldData xml:space="preserve">PEVuZE5vdGU+PENpdGU+PEF1dGhvcj5DaGV0bGVuPC9BdXRob3I+PFllYXI+MjAxOTwvWWVhcj48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</w:fldData>
        </w:fldChar>
      </w:r>
      <w:r w:rsidR="004A490D" w:rsidRPr="004A490D">
        <w:rPr>
          <w:color w:val="000000" w:themeColor="text1"/>
          <w:sz w:val="24"/>
          <w:szCs w:val="24"/>
        </w:rPr>
        <w:instrText xml:space="preserve"> ADDIN EN.CITE </w:instrText>
      </w:r>
      <w:r w:rsidR="004A490D" w:rsidRPr="004A490D">
        <w:rPr>
          <w:color w:val="000000" w:themeColor="text1"/>
          <w:sz w:val="24"/>
          <w:szCs w:val="24"/>
        </w:rPr>
        <w:fldChar w:fldCharType="begin">
          <w:fldData xml:space="preserve">PEVuZE5vdGU+PENpdGU+PEF1dGhvcj5DaGV0bGVuPC9BdXRob3I+PFllYXI+MjAxOTwvWWVhcj48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</w:fldData>
        </w:fldChar>
      </w:r>
      <w:r w:rsidR="004A490D" w:rsidRPr="004A490D">
        <w:rPr>
          <w:color w:val="000000" w:themeColor="text1"/>
          <w:sz w:val="24"/>
          <w:szCs w:val="24"/>
        </w:rPr>
        <w:instrText xml:space="preserve"> ADDIN EN.CITE.DATA </w:instrText>
      </w:r>
      <w:r w:rsidR="004A490D" w:rsidRPr="004A490D">
        <w:rPr>
          <w:color w:val="000000" w:themeColor="text1"/>
          <w:sz w:val="24"/>
          <w:szCs w:val="24"/>
        </w:rPr>
      </w:r>
      <w:r w:rsidR="004A490D" w:rsidRPr="004A490D">
        <w:rPr>
          <w:color w:val="000000" w:themeColor="text1"/>
          <w:sz w:val="24"/>
          <w:szCs w:val="24"/>
        </w:rPr>
        <w:fldChar w:fldCharType="end"/>
      </w:r>
      <w:r w:rsidR="004A490D" w:rsidRPr="004A490D">
        <w:rPr>
          <w:color w:val="000000" w:themeColor="text1"/>
          <w:sz w:val="24"/>
          <w:szCs w:val="24"/>
        </w:rPr>
      </w:r>
      <w:r w:rsidR="004A490D" w:rsidRPr="004A490D">
        <w:rPr>
          <w:color w:val="000000" w:themeColor="text1"/>
          <w:sz w:val="24"/>
          <w:szCs w:val="24"/>
        </w:rPr>
        <w:fldChar w:fldCharType="separate"/>
      </w:r>
      <w:r w:rsidR="004A490D" w:rsidRPr="004A490D">
        <w:rPr>
          <w:noProof/>
          <w:color w:val="000000" w:themeColor="text1"/>
          <w:sz w:val="24"/>
          <w:szCs w:val="24"/>
          <w:vertAlign w:val="superscript"/>
        </w:rPr>
        <w:t>10</w:t>
      </w:r>
      <w:r w:rsidR="004A490D" w:rsidRPr="004A490D">
        <w:rPr>
          <w:color w:val="000000" w:themeColor="text1"/>
          <w:sz w:val="24"/>
          <w:szCs w:val="24"/>
        </w:rPr>
        <w:fldChar w:fldCharType="end"/>
      </w:r>
      <w:r w:rsidR="00817AF2" w:rsidRPr="004A490D">
        <w:rPr>
          <w:color w:val="000000" w:themeColor="text1"/>
          <w:sz w:val="24"/>
          <w:szCs w:val="24"/>
        </w:rPr>
        <w:t xml:space="preserve"> W</w:t>
      </w:r>
      <w:r w:rsidR="004608F1" w:rsidRPr="004A490D">
        <w:rPr>
          <w:color w:val="000000" w:themeColor="text1"/>
          <w:sz w:val="24"/>
          <w:szCs w:val="24"/>
        </w:rPr>
        <w:t xml:space="preserve">ith </w:t>
      </w:r>
      <w:r w:rsidR="005B07F8" w:rsidRPr="004A490D">
        <w:rPr>
          <w:color w:val="000000" w:themeColor="text1"/>
          <w:sz w:val="24"/>
          <w:szCs w:val="24"/>
        </w:rPr>
        <w:lastRenderedPageBreak/>
        <w:t xml:space="preserve">approximately 90% negativity among approximately 2700 </w:t>
      </w:r>
      <w:r w:rsidR="000830FD" w:rsidRPr="004A490D">
        <w:rPr>
          <w:color w:val="000000" w:themeColor="text1"/>
          <w:sz w:val="24"/>
          <w:szCs w:val="24"/>
        </w:rPr>
        <w:t xml:space="preserve">examinations in a 2-year period in a single tertiary care center </w:t>
      </w:r>
      <w:r w:rsidR="005B07F8" w:rsidRPr="004A490D">
        <w:rPr>
          <w:color w:val="000000" w:themeColor="text1"/>
          <w:sz w:val="24"/>
          <w:szCs w:val="24"/>
        </w:rPr>
        <w:t>in</w:t>
      </w:r>
      <w:r w:rsidR="000830FD" w:rsidRPr="004A490D">
        <w:rPr>
          <w:color w:val="000000" w:themeColor="text1"/>
          <w:sz w:val="24"/>
          <w:szCs w:val="24"/>
        </w:rPr>
        <w:t xml:space="preserve"> the US and some studies showing &gt; 99% negativity among CTPA studies, </w:t>
      </w:r>
      <w:r w:rsidR="00E178BB" w:rsidRPr="004A490D">
        <w:rPr>
          <w:color w:val="000000" w:themeColor="text1"/>
          <w:sz w:val="24"/>
          <w:szCs w:val="24"/>
        </w:rPr>
        <w:t xml:space="preserve">the impact of overutilization </w:t>
      </w:r>
      <w:r w:rsidR="00942AD0" w:rsidRPr="004A490D">
        <w:rPr>
          <w:color w:val="000000" w:themeColor="text1"/>
          <w:sz w:val="24"/>
          <w:szCs w:val="24"/>
        </w:rPr>
        <w:t xml:space="preserve">in a broader and </w:t>
      </w:r>
      <w:r w:rsidR="005E1798" w:rsidRPr="004A490D">
        <w:rPr>
          <w:color w:val="000000" w:themeColor="text1"/>
          <w:sz w:val="24"/>
          <w:szCs w:val="24"/>
        </w:rPr>
        <w:t xml:space="preserve">global </w:t>
      </w:r>
      <w:r w:rsidR="005B07F8" w:rsidRPr="004A490D">
        <w:rPr>
          <w:color w:val="000000" w:themeColor="text1"/>
          <w:sz w:val="24"/>
          <w:szCs w:val="24"/>
        </w:rPr>
        <w:t>perspective</w:t>
      </w:r>
      <w:r w:rsidR="00942AD0" w:rsidRPr="004A490D">
        <w:rPr>
          <w:color w:val="000000" w:themeColor="text1"/>
          <w:sz w:val="24"/>
          <w:szCs w:val="24"/>
        </w:rPr>
        <w:t xml:space="preserve"> is</w:t>
      </w:r>
      <w:r w:rsidR="00E178BB" w:rsidRPr="004A490D">
        <w:rPr>
          <w:color w:val="000000" w:themeColor="text1"/>
          <w:sz w:val="24"/>
          <w:szCs w:val="24"/>
        </w:rPr>
        <w:t xml:space="preserve"> enormous. </w:t>
      </w:r>
    </w:p>
    <w:p w14:paraId="52AEF40A" w14:textId="2FC41566" w:rsidR="00B27254" w:rsidRPr="001F4BDA" w:rsidRDefault="00B27254" w:rsidP="002529B4">
      <w:pPr>
        <w:spacing w:line="480" w:lineRule="auto"/>
        <w:jc w:val="both"/>
        <w:rPr>
          <w:b/>
          <w:bCs/>
          <w:i/>
          <w:iCs/>
          <w:sz w:val="24"/>
          <w:szCs w:val="24"/>
          <w:u w:val="single"/>
        </w:rPr>
      </w:pPr>
      <w:r w:rsidRPr="001F4BDA">
        <w:rPr>
          <w:b/>
          <w:bCs/>
          <w:i/>
          <w:iCs/>
          <w:sz w:val="24"/>
          <w:szCs w:val="24"/>
          <w:u w:val="single"/>
        </w:rPr>
        <w:t xml:space="preserve">Factors affecting </w:t>
      </w:r>
      <w:r w:rsidR="00C343AE" w:rsidRPr="001F4BDA">
        <w:rPr>
          <w:b/>
          <w:bCs/>
          <w:i/>
          <w:iCs/>
          <w:sz w:val="24"/>
          <w:szCs w:val="24"/>
          <w:u w:val="single"/>
        </w:rPr>
        <w:t>the CTPA positivity</w:t>
      </w:r>
      <w:r w:rsidR="00981F33">
        <w:rPr>
          <w:b/>
          <w:bCs/>
          <w:i/>
          <w:iCs/>
          <w:sz w:val="24"/>
          <w:szCs w:val="24"/>
          <w:u w:val="single"/>
        </w:rPr>
        <w:t>:</w:t>
      </w:r>
    </w:p>
    <w:p w14:paraId="292F32F6" w14:textId="1075BF67" w:rsidR="001F4BDA" w:rsidRPr="001F4BDA" w:rsidRDefault="001F4BDA" w:rsidP="002529B4">
      <w:pPr>
        <w:spacing w:line="480" w:lineRule="auto"/>
        <w:jc w:val="both"/>
        <w:rPr>
          <w:sz w:val="24"/>
          <w:szCs w:val="24"/>
          <w:u w:val="single"/>
        </w:rPr>
      </w:pPr>
      <w:r w:rsidRPr="001F4BDA">
        <w:rPr>
          <w:sz w:val="24"/>
          <w:szCs w:val="24"/>
          <w:u w:val="single"/>
        </w:rPr>
        <w:t>Patient Location</w:t>
      </w:r>
      <w:r w:rsidR="00981F33">
        <w:rPr>
          <w:sz w:val="24"/>
          <w:szCs w:val="24"/>
          <w:u w:val="single"/>
        </w:rPr>
        <w:t>:</w:t>
      </w:r>
    </w:p>
    <w:p w14:paraId="080ECCCF" w14:textId="0CA15451" w:rsidR="00697249" w:rsidRDefault="00B02F1F" w:rsidP="00AC2CA6">
      <w:pPr>
        <w:spacing w:line="480" w:lineRule="auto"/>
        <w:ind w:firstLine="720"/>
        <w:jc w:val="both"/>
        <w:rPr>
          <w:sz w:val="24"/>
          <w:szCs w:val="24"/>
        </w:rPr>
      </w:pPr>
      <w:r w:rsidRPr="00590308">
        <w:rPr>
          <w:sz w:val="24"/>
          <w:szCs w:val="24"/>
        </w:rPr>
        <w:t>An interesting finding of this study is the</w:t>
      </w:r>
      <w:r w:rsidRPr="00A41AAD">
        <w:rPr>
          <w:sz w:val="24"/>
          <w:szCs w:val="24"/>
        </w:rPr>
        <w:t xml:space="preserve"> significant differences in the positivity rate of CTPA between ICU and out-patients, in-patients and ED patients, and between ICU patients and out-patients. </w:t>
      </w:r>
      <w:r w:rsidR="00144B19">
        <w:rPr>
          <w:sz w:val="24"/>
          <w:szCs w:val="24"/>
        </w:rPr>
        <w:t>Our study showed significantly</w:t>
      </w:r>
      <w:r w:rsidRPr="00A41AAD">
        <w:rPr>
          <w:sz w:val="24"/>
          <w:szCs w:val="24"/>
        </w:rPr>
        <w:t xml:space="preserve"> higher odds of having a positive test in ICU and inpatients compared to ED and outpatients. </w:t>
      </w:r>
      <w:r>
        <w:rPr>
          <w:sz w:val="24"/>
          <w:szCs w:val="24"/>
        </w:rPr>
        <w:t xml:space="preserve">In one of the largest analysis (of 1677 patients), </w:t>
      </w:r>
      <w:r w:rsidRPr="00A41AAD">
        <w:rPr>
          <w:sz w:val="24"/>
          <w:szCs w:val="24"/>
        </w:rPr>
        <w:t>Costa et al</w:t>
      </w:r>
      <w:r w:rsidRPr="00A41AAD">
        <w:rPr>
          <w:sz w:val="24"/>
          <w:szCs w:val="24"/>
        </w:rPr>
        <w:fldChar w:fldCharType="begin">
          <w:fldData xml:space="preserve">PEVuZE5vdGU+PENpdGU+PEF1dGhvcj5Db3N0YTwvQXV0aG9yPjxZZWFyPjIwMTQ8L1llYXI+PFJl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</w:fldData>
        </w:fldChar>
      </w:r>
      <w:r w:rsidR="004A490D">
        <w:rPr>
          <w:sz w:val="24"/>
          <w:szCs w:val="24"/>
        </w:rPr>
        <w:instrText xml:space="preserve"> ADDIN EN.CITE </w:instrText>
      </w:r>
      <w:r w:rsidR="004A490D">
        <w:rPr>
          <w:sz w:val="24"/>
          <w:szCs w:val="24"/>
        </w:rPr>
        <w:fldChar w:fldCharType="begin">
          <w:fldData xml:space="preserve">PEVuZE5vdGU+PENpdGU+PEF1dGhvcj5Db3N0YTwvQXV0aG9yPjxZZWFyPjIwMTQ8L1llYXI+PFJl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</w:fldData>
        </w:fldChar>
      </w:r>
      <w:r w:rsidR="004A490D">
        <w:rPr>
          <w:sz w:val="24"/>
          <w:szCs w:val="24"/>
        </w:rPr>
        <w:instrText xml:space="preserve"> ADDIN EN.CITE.DATA </w:instrText>
      </w:r>
      <w:r w:rsidR="004A490D">
        <w:rPr>
          <w:sz w:val="24"/>
          <w:szCs w:val="24"/>
        </w:rPr>
      </w:r>
      <w:r w:rsidR="004A490D">
        <w:rPr>
          <w:sz w:val="24"/>
          <w:szCs w:val="24"/>
        </w:rPr>
        <w:fldChar w:fldCharType="end"/>
      </w:r>
      <w:r w:rsidRPr="00A41AAD">
        <w:rPr>
          <w:sz w:val="24"/>
          <w:szCs w:val="24"/>
        </w:rPr>
      </w:r>
      <w:r w:rsidRPr="00A41AAD">
        <w:rPr>
          <w:sz w:val="24"/>
          <w:szCs w:val="24"/>
        </w:rPr>
        <w:fldChar w:fldCharType="separate"/>
      </w:r>
      <w:r w:rsidR="004A490D" w:rsidRPr="004A490D">
        <w:rPr>
          <w:noProof/>
          <w:sz w:val="24"/>
          <w:szCs w:val="24"/>
          <w:vertAlign w:val="superscript"/>
        </w:rPr>
        <w:t>38</w:t>
      </w:r>
      <w:r w:rsidRPr="00A41AAD">
        <w:rPr>
          <w:sz w:val="24"/>
          <w:szCs w:val="24"/>
        </w:rPr>
        <w:fldChar w:fldCharType="end"/>
      </w:r>
      <w:r w:rsidRPr="00A41AAD">
        <w:rPr>
          <w:sz w:val="24"/>
          <w:szCs w:val="24"/>
        </w:rPr>
        <w:t xml:space="preserve"> didn’t find any significant difference in CTPA yield among ED, ICU and inpatients.</w:t>
      </w:r>
      <w:r w:rsidRPr="00A41AAD">
        <w:rPr>
          <w:sz w:val="24"/>
          <w:szCs w:val="24"/>
        </w:rPr>
        <w:fldChar w:fldCharType="begin">
          <w:fldData xml:space="preserve">PEVuZE5vdGU+PENpdGU+PEF1dGhvcj5Db3N0YTwvQXV0aG9yPjxZZWFyPjIwMTQ8L1llYXI+PFJl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</w:fldData>
        </w:fldChar>
      </w:r>
      <w:r w:rsidR="004A490D">
        <w:rPr>
          <w:sz w:val="24"/>
          <w:szCs w:val="24"/>
        </w:rPr>
        <w:instrText xml:space="preserve"> ADDIN EN.CITE </w:instrText>
      </w:r>
      <w:r w:rsidR="004A490D">
        <w:rPr>
          <w:sz w:val="24"/>
          <w:szCs w:val="24"/>
        </w:rPr>
        <w:fldChar w:fldCharType="begin">
          <w:fldData xml:space="preserve">PEVuZE5vdGU+PENpdGU+PEF1dGhvcj5Db3N0YTwvQXV0aG9yPjxZZWFyPjIwMTQ8L1llYXI+PFJl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</w:fldData>
        </w:fldChar>
      </w:r>
      <w:r w:rsidR="004A490D">
        <w:rPr>
          <w:sz w:val="24"/>
          <w:szCs w:val="24"/>
        </w:rPr>
        <w:instrText xml:space="preserve"> ADDIN EN.CITE.DATA </w:instrText>
      </w:r>
      <w:r w:rsidR="004A490D">
        <w:rPr>
          <w:sz w:val="24"/>
          <w:szCs w:val="24"/>
        </w:rPr>
      </w:r>
      <w:r w:rsidR="004A490D">
        <w:rPr>
          <w:sz w:val="24"/>
          <w:szCs w:val="24"/>
        </w:rPr>
        <w:fldChar w:fldCharType="end"/>
      </w:r>
      <w:r w:rsidRPr="00A41AAD">
        <w:rPr>
          <w:sz w:val="24"/>
          <w:szCs w:val="24"/>
        </w:rPr>
      </w:r>
      <w:r w:rsidRPr="00A41AAD">
        <w:rPr>
          <w:sz w:val="24"/>
          <w:szCs w:val="24"/>
        </w:rPr>
        <w:fldChar w:fldCharType="separate"/>
      </w:r>
      <w:r w:rsidR="004A490D" w:rsidRPr="004A490D">
        <w:rPr>
          <w:noProof/>
          <w:sz w:val="24"/>
          <w:szCs w:val="24"/>
          <w:vertAlign w:val="superscript"/>
        </w:rPr>
        <w:t>38</w:t>
      </w:r>
      <w:r w:rsidRPr="00A41AAD">
        <w:rPr>
          <w:sz w:val="24"/>
          <w:szCs w:val="24"/>
        </w:rPr>
        <w:fldChar w:fldCharType="end"/>
      </w:r>
      <w:r w:rsidRPr="00A41AAD">
        <w:rPr>
          <w:sz w:val="24"/>
          <w:szCs w:val="24"/>
        </w:rPr>
        <w:t xml:space="preserve"> </w:t>
      </w:r>
      <w:r>
        <w:rPr>
          <w:sz w:val="24"/>
          <w:szCs w:val="24"/>
        </w:rPr>
        <w:t>In a different study</w:t>
      </w:r>
      <w:r w:rsidRPr="00A41AAD">
        <w:rPr>
          <w:sz w:val="24"/>
          <w:szCs w:val="24"/>
        </w:rPr>
        <w:t xml:space="preserve">, no significant difference </w:t>
      </w:r>
      <w:r>
        <w:rPr>
          <w:sz w:val="24"/>
          <w:szCs w:val="24"/>
        </w:rPr>
        <w:t xml:space="preserve">was seen in the CTPA positivity rate between </w:t>
      </w:r>
      <w:r w:rsidRPr="00A41AAD">
        <w:rPr>
          <w:sz w:val="24"/>
          <w:szCs w:val="24"/>
        </w:rPr>
        <w:t>in- and outpatient</w:t>
      </w:r>
      <w:r>
        <w:rPr>
          <w:sz w:val="24"/>
          <w:szCs w:val="24"/>
        </w:rPr>
        <w:t>s</w:t>
      </w:r>
      <w:r w:rsidRPr="00A41AAD">
        <w:rPr>
          <w:sz w:val="24"/>
          <w:szCs w:val="24"/>
        </w:rPr>
        <w:t>.</w:t>
      </w:r>
      <w:r w:rsidRPr="00A41AAD">
        <w:rPr>
          <w:sz w:val="24"/>
          <w:szCs w:val="24"/>
        </w:rPr>
        <w:fldChar w:fldCharType="begin"/>
      </w:r>
      <w:r w:rsidR="00E43C83">
        <w:rPr>
          <w:sz w:val="24"/>
          <w:szCs w:val="24"/>
        </w:rPr>
        <w:instrText xml:space="preserve"> ADDIN EN.CITE &lt;EndNote&gt;&lt;Cite&gt;&lt;Author&gt;Soo Hoo&lt;/Author&gt;&lt;Year&gt;2018&lt;/Year&gt;&lt;RecNum&gt;21&lt;/RecNum&gt;&lt;IDText&gt;1673-1680&lt;/IDText&gt;&lt;DisplayText&gt;&lt;style face="superscript"&gt;27&lt;/style&gt;&lt;/DisplayText&gt;&lt;record&gt;&lt;rec-number&gt;21&lt;/rec-number&gt;&lt;foreign-keys&gt;&lt;key app="EN" db-id="sefxfz2djesf07ezfxivfzfe09aeeafvdezz" timestamp="1559324405"&gt;21&lt;/key&gt;&lt;/foreign-keys&gt;&lt;ref-type name="Journal Article"&gt;17&lt;/ref-type&gt;&lt;contributors&gt;&lt;authors&gt;&lt;author&gt;Soo Hoo, G. W.&lt;/author&gt;&lt;author&gt;Tsai, E.&lt;/author&gt;&lt;author&gt;Vazirani, S.&lt;/author&gt;&lt;author&gt;Li, Z.&lt;/author&gt;&lt;author&gt;Barack, B. M.&lt;/author&gt;&lt;author&gt;Wu, C. C.&lt;/author&gt;&lt;/authors&gt;&lt;/contributors&gt;&lt;auth-address&gt;Pulmonary and Critical Care, Internal Medicine, and Radiology, West Los Angeles VA Healthcare Center, Los Angeles, California. Electronic address: guy.soohoo@va.gov.&amp;#xD;Department of Radiology, Stanford University School of Medicine, Stanford, California.&amp;#xD;Pulmonary and Critical Care, Internal Medicine, and Radiology, West Los Angeles VA Healthcare Center, Los Angeles, California.&amp;#xD;Department of Diagnostic Radiology, University of Texas MD Anderson Cancer Center, Houston, Texas.&lt;/auth-address&gt;&lt;titles&gt;&lt;title&gt;Long-Term Experience With a Mandatory Clinical Decision Rule and Mandatory d-Dimer in the Evaluation of Suspected Pulmonary Embolism&lt;/title&gt;&lt;secondary-title&gt;J Am Coll Radiol&lt;/secondary-title&gt;&lt;/titles&gt;&lt;periodical&gt;&lt;full-title&gt;J Am Coll Radiol&lt;/full-title&gt;&lt;/periodical&gt;&lt;pages&gt;1673-1680&lt;/pages&gt;&lt;volume&gt;15&lt;/volume&gt;&lt;number&gt;12&lt;/number&gt;&lt;edition&gt;2018/06/17&lt;/edition&gt;&lt;keywords&gt;&lt;keyword&gt;CT pulmonary angiography&lt;/keyword&gt;&lt;keyword&gt;Clinical decision rule&lt;/keyword&gt;&lt;keyword&gt;pulmonary embolism&lt;/keyword&gt;&lt;/keywords&gt;&lt;dates&gt;&lt;year&gt;2018&lt;/year&gt;&lt;pub-dates&gt;&lt;date&gt;Dec&lt;/date&gt;&lt;/pub-dates&gt;&lt;/dates&gt;&lt;isbn&gt;1558-349X (Electronic)&amp;#xD;1546-1440 (Linking)&lt;/isbn&gt;&lt;accession-num&gt;29907418&lt;/accession-num&gt;&lt;urls&gt;&lt;related-urls&gt;&lt;url&gt;https://www.ncbi.nlm.nih.gov/pubmed/29907418&lt;/url&gt;&lt;url&gt;https://www.jacr.org/article/S1546-1440(18)30536-2/fulltext&lt;/url&gt;&lt;/related-urls&gt;&lt;/urls&gt;&lt;electronic-resource-num&gt;10.1016/j.jacr.2018.04.031&lt;/electronic-resource-num&gt;&lt;/record&gt;&lt;/Cite&gt;&lt;/EndNote&gt;</w:instrText>
      </w:r>
      <w:r w:rsidRPr="00A41AAD">
        <w:rPr>
          <w:sz w:val="24"/>
          <w:szCs w:val="24"/>
        </w:rPr>
        <w:fldChar w:fldCharType="separate"/>
      </w:r>
      <w:r w:rsidR="00E43C83" w:rsidRPr="00E43C83">
        <w:rPr>
          <w:noProof/>
          <w:sz w:val="24"/>
          <w:szCs w:val="24"/>
          <w:vertAlign w:val="superscript"/>
        </w:rPr>
        <w:t>27</w:t>
      </w:r>
      <w:r w:rsidRPr="00A41AAD">
        <w:rPr>
          <w:sz w:val="24"/>
          <w:szCs w:val="24"/>
        </w:rPr>
        <w:fldChar w:fldCharType="end"/>
      </w:r>
      <w:r w:rsidRPr="00A41AAD">
        <w:rPr>
          <w:sz w:val="24"/>
          <w:szCs w:val="24"/>
        </w:rPr>
        <w:t xml:space="preserve"> However, in a </w:t>
      </w:r>
      <w:r>
        <w:rPr>
          <w:sz w:val="24"/>
          <w:szCs w:val="24"/>
        </w:rPr>
        <w:t xml:space="preserve">separate </w:t>
      </w:r>
      <w:r w:rsidRPr="00A41AAD">
        <w:rPr>
          <w:sz w:val="24"/>
          <w:szCs w:val="24"/>
        </w:rPr>
        <w:t xml:space="preserve">study by Woo et al, </w:t>
      </w:r>
      <w:r w:rsidR="004E07C6">
        <w:rPr>
          <w:sz w:val="24"/>
          <w:szCs w:val="24"/>
        </w:rPr>
        <w:t xml:space="preserve">a </w:t>
      </w:r>
      <w:r w:rsidRPr="00A41AAD">
        <w:rPr>
          <w:sz w:val="24"/>
          <w:szCs w:val="24"/>
        </w:rPr>
        <w:t xml:space="preserve">significant difference was found between inpatients and ED patients </w:t>
      </w:r>
      <w:r>
        <w:rPr>
          <w:sz w:val="24"/>
          <w:szCs w:val="24"/>
        </w:rPr>
        <w:t>as compared to</w:t>
      </w:r>
      <w:r w:rsidRPr="00A41AAD">
        <w:rPr>
          <w:sz w:val="24"/>
          <w:szCs w:val="24"/>
        </w:rPr>
        <w:t xml:space="preserve"> outpatients.</w:t>
      </w:r>
      <w:r w:rsidRPr="00A41AAD">
        <w:rPr>
          <w:sz w:val="24"/>
          <w:szCs w:val="24"/>
        </w:rPr>
        <w:fldChar w:fldCharType="begin"/>
      </w:r>
      <w:r w:rsidR="004A490D">
        <w:rPr>
          <w:sz w:val="24"/>
          <w:szCs w:val="24"/>
        </w:rPr>
        <w:instrText xml:space="preserve"> ADDIN EN.CITE &lt;EndNote&gt;&lt;Cite&gt;&lt;Author&gt;Woo&lt;/Author&gt;&lt;Year&gt;2012&lt;/Year&gt;&lt;RecNum&gt;28&lt;/RecNum&gt;&lt;IDText&gt;1332-9&lt;/IDText&gt;&lt;DisplayText&gt;&lt;style face="superscript"&gt;39&lt;/style&gt;&lt;/DisplayText&gt;&lt;record&gt;&lt;rec-number&gt;28&lt;/rec-number&gt;&lt;foreign-keys&gt;&lt;key app="EN" db-id="sefxfz2djesf07ezfxivfzfe09aeeafvdezz" timestamp="1559324405"&gt;28&lt;/key&gt;&lt;/foreign-keys&gt;&lt;ref-type name="Journal Article"&gt;17&lt;/ref-type&gt;&lt;contributors&gt;&lt;authors&gt;&lt;author&gt;Woo, J. K.&lt;/author&gt;&lt;author&gt;Chiu, R. Y.&lt;/author&gt;&lt;author&gt;Thakur, Y.&lt;/author&gt;&lt;author&gt;Mayo, J. R.&lt;/author&gt;&lt;/authors&gt;&lt;/contributors&gt;&lt;auth-address&gt;Department of Radiology, Vancouver General Hospital, Vancouver, BC, Canada.&lt;/auth-address&gt;&lt;titles&gt;&lt;title&gt;Risk-benefit analysis of pulmonary CT angiography in patients with suspected pulmonary embolus&lt;/title&gt;&lt;secondary-title&gt;AJR Am J Roentgenol&lt;/secondary-title&gt;&lt;/titles&gt;&lt;periodical&gt;&lt;full-title&gt;AJR Am J Roentgenol&lt;/full-title&gt;&lt;/periodical&gt;&lt;pages&gt;1332-9&lt;/pages&gt;&lt;volume&gt;198&lt;/volume&gt;&lt;number&gt;6&lt;/number&gt;&lt;edition&gt;2012/05/25&lt;/edition&gt;&lt;keywords&gt;&lt;keyword&gt;Adolescent&lt;/keyword&gt;&lt;keyword&gt;Adult&lt;/keyword&gt;&lt;keyword&gt;Aged&lt;/keyword&gt;&lt;keyword&gt;Aged, 80 and over&lt;/keyword&gt;&lt;keyword&gt;Angiography/*methods&lt;/keyword&gt;&lt;keyword&gt;Chi-Square Distribution&lt;/keyword&gt;&lt;keyword&gt;Contrast Media&lt;/keyword&gt;&lt;keyword&gt;Female&lt;/keyword&gt;&lt;keyword&gt;Humans&lt;/keyword&gt;&lt;keyword&gt;Male&lt;/keyword&gt;&lt;keyword&gt;Middle Aged&lt;/keyword&gt;&lt;keyword&gt;Neoplasms, Radiation-Induced/mortality&lt;/keyword&gt;&lt;keyword&gt;Pulmonary Embolism/*diagnostic imaging/mortality&lt;/keyword&gt;&lt;keyword&gt;Radiation Dosage&lt;/keyword&gt;&lt;keyword&gt;Retrospective Studies&lt;/keyword&gt;&lt;keyword&gt;Risk Assessment&lt;/keyword&gt;&lt;keyword&gt;Risk Factors&lt;/keyword&gt;&lt;keyword&gt;*Tomography, Spiral Computed&lt;/keyword&gt;&lt;keyword&gt;Triiodobenzoic Acids&lt;/keyword&gt;&lt;/keywords&gt;&lt;dates&gt;&lt;year&gt;2012&lt;/year&gt;&lt;pub-dates&gt;&lt;date&gt;Jun&lt;/date&gt;&lt;/pub-dates&gt;&lt;/dates&gt;&lt;isbn&gt;1546-3141 (Electronic)&amp;#xD;0361-803X (Linking)&lt;/isbn&gt;&lt;accession-num&gt;22623545&lt;/accession-num&gt;&lt;urls&gt;&lt;related-urls&gt;&lt;url&gt;https://www.ncbi.nlm.nih.gov/pubmed/22623545&lt;/url&gt;&lt;/related-urls&gt;&lt;/urls&gt;&lt;electronic-resource-num&gt;10.2214/AJR.10.6329&lt;/electronic-resource-num&gt;&lt;/record&gt;&lt;/Cite&gt;&lt;/EndNote&gt;</w:instrText>
      </w:r>
      <w:r w:rsidRPr="00A41AAD">
        <w:rPr>
          <w:sz w:val="24"/>
          <w:szCs w:val="24"/>
        </w:rPr>
        <w:fldChar w:fldCharType="separate"/>
      </w:r>
      <w:r w:rsidR="004A490D" w:rsidRPr="004A490D">
        <w:rPr>
          <w:noProof/>
          <w:sz w:val="24"/>
          <w:szCs w:val="24"/>
          <w:vertAlign w:val="superscript"/>
        </w:rPr>
        <w:t>39</w:t>
      </w:r>
      <w:r w:rsidRPr="00A41AAD">
        <w:rPr>
          <w:sz w:val="24"/>
          <w:szCs w:val="24"/>
        </w:rPr>
        <w:fldChar w:fldCharType="end"/>
      </w:r>
      <w:r w:rsidRPr="00A41AAD">
        <w:rPr>
          <w:sz w:val="24"/>
          <w:szCs w:val="24"/>
        </w:rPr>
        <w:t xml:space="preserve"> </w:t>
      </w:r>
      <w:r w:rsidR="008258DB">
        <w:rPr>
          <w:sz w:val="24"/>
          <w:szCs w:val="24"/>
        </w:rPr>
        <w:t>T</w:t>
      </w:r>
      <w:r w:rsidRPr="00A41AAD">
        <w:rPr>
          <w:sz w:val="24"/>
          <w:szCs w:val="24"/>
        </w:rPr>
        <w:t xml:space="preserve">he higher yield </w:t>
      </w:r>
      <w:r w:rsidR="00C43EBD">
        <w:rPr>
          <w:sz w:val="24"/>
          <w:szCs w:val="24"/>
        </w:rPr>
        <w:t xml:space="preserve">for CTPA </w:t>
      </w:r>
      <w:r w:rsidRPr="00A41AAD">
        <w:rPr>
          <w:sz w:val="24"/>
          <w:szCs w:val="24"/>
        </w:rPr>
        <w:t xml:space="preserve">in ICU and in-patients likely reflects high pre-test probability due to multiple high-risk and comorbid conditions </w:t>
      </w:r>
      <w:r w:rsidR="00C43EBD">
        <w:rPr>
          <w:sz w:val="24"/>
          <w:szCs w:val="24"/>
        </w:rPr>
        <w:t>such as</w:t>
      </w:r>
      <w:r w:rsidRPr="00A41AAD">
        <w:rPr>
          <w:sz w:val="24"/>
          <w:szCs w:val="24"/>
        </w:rPr>
        <w:t xml:space="preserve"> prolonged immobility, acute medical illness, sepsis, hypoxemia, infection, heart disease, cancer</w:t>
      </w:r>
      <w:r w:rsidR="00B93605">
        <w:rPr>
          <w:sz w:val="24"/>
          <w:szCs w:val="24"/>
        </w:rPr>
        <w:t>,</w:t>
      </w:r>
      <w:r w:rsidRPr="00A41AAD">
        <w:rPr>
          <w:sz w:val="24"/>
          <w:szCs w:val="24"/>
        </w:rPr>
        <w:t xml:space="preserve"> and chronic obstructive pulmonary disease. </w:t>
      </w:r>
      <w:r>
        <w:rPr>
          <w:sz w:val="24"/>
          <w:szCs w:val="24"/>
        </w:rPr>
        <w:t xml:space="preserve">This study, by showing significantly less incidence of PE in ED patients and outpatients highlight that it may </w:t>
      </w:r>
      <w:r w:rsidR="00041442">
        <w:rPr>
          <w:sz w:val="24"/>
          <w:szCs w:val="24"/>
        </w:rPr>
        <w:t xml:space="preserve">be </w:t>
      </w:r>
      <w:r w:rsidR="00041442" w:rsidRPr="00A41AAD">
        <w:rPr>
          <w:sz w:val="24"/>
          <w:szCs w:val="24"/>
        </w:rPr>
        <w:t>imperative</w:t>
      </w:r>
      <w:r w:rsidRPr="00A41AAD">
        <w:rPr>
          <w:sz w:val="24"/>
          <w:szCs w:val="24"/>
        </w:rPr>
        <w:t xml:space="preserve"> to </w:t>
      </w:r>
      <w:r>
        <w:rPr>
          <w:sz w:val="24"/>
          <w:szCs w:val="24"/>
        </w:rPr>
        <w:t>mandate the use of</w:t>
      </w:r>
      <w:r w:rsidRPr="00A41AAD">
        <w:rPr>
          <w:sz w:val="24"/>
          <w:szCs w:val="24"/>
        </w:rPr>
        <w:t xml:space="preserve"> CDS and D-dimer testing</w:t>
      </w:r>
      <w:r w:rsidR="003B0085">
        <w:rPr>
          <w:sz w:val="24"/>
          <w:szCs w:val="24"/>
        </w:rPr>
        <w:t xml:space="preserve"> to improve CTPA yield. </w:t>
      </w:r>
      <w:r w:rsidR="00520CB3">
        <w:rPr>
          <w:sz w:val="24"/>
          <w:szCs w:val="24"/>
        </w:rPr>
        <w:t>The</w:t>
      </w:r>
      <w:r w:rsidR="003B0085">
        <w:rPr>
          <w:sz w:val="24"/>
          <w:szCs w:val="24"/>
        </w:rPr>
        <w:t xml:space="preserve"> </w:t>
      </w:r>
      <w:r w:rsidR="00066941">
        <w:rPr>
          <w:sz w:val="24"/>
          <w:szCs w:val="24"/>
        </w:rPr>
        <w:t xml:space="preserve">d-dimer </w:t>
      </w:r>
      <w:r w:rsidR="00520CB3">
        <w:rPr>
          <w:sz w:val="24"/>
          <w:szCs w:val="24"/>
        </w:rPr>
        <w:t xml:space="preserve">testing </w:t>
      </w:r>
      <w:r w:rsidR="002443A0">
        <w:rPr>
          <w:sz w:val="24"/>
          <w:szCs w:val="24"/>
        </w:rPr>
        <w:t>invariably has</w:t>
      </w:r>
      <w:r w:rsidR="00520CB3">
        <w:rPr>
          <w:sz w:val="24"/>
          <w:szCs w:val="24"/>
        </w:rPr>
        <w:t xml:space="preserve"> relatively poor </w:t>
      </w:r>
      <w:r w:rsidR="002443A0">
        <w:rPr>
          <w:sz w:val="24"/>
          <w:szCs w:val="24"/>
        </w:rPr>
        <w:t xml:space="preserve">reliability and </w:t>
      </w:r>
      <w:r w:rsidR="00520CB3">
        <w:rPr>
          <w:sz w:val="24"/>
          <w:szCs w:val="24"/>
        </w:rPr>
        <w:t>specificity</w:t>
      </w:r>
      <w:r w:rsidR="00520CB3" w:rsidRPr="00A41AAD">
        <w:rPr>
          <w:sz w:val="24"/>
          <w:szCs w:val="24"/>
        </w:rPr>
        <w:t xml:space="preserve"> in hospitalized patients</w:t>
      </w:r>
      <w:r w:rsidR="002470AB">
        <w:rPr>
          <w:sz w:val="24"/>
          <w:szCs w:val="24"/>
        </w:rPr>
        <w:t xml:space="preserve"> and </w:t>
      </w:r>
      <w:r w:rsidR="00520CB3" w:rsidRPr="00A41AAD">
        <w:rPr>
          <w:sz w:val="24"/>
          <w:szCs w:val="24"/>
        </w:rPr>
        <w:t>elderly population</w:t>
      </w:r>
      <w:r w:rsidR="002470AB">
        <w:rPr>
          <w:sz w:val="24"/>
          <w:szCs w:val="24"/>
        </w:rPr>
        <w:t>.</w:t>
      </w:r>
      <w:r w:rsidR="00520CB3" w:rsidRPr="00A41AAD">
        <w:rPr>
          <w:sz w:val="24"/>
          <w:szCs w:val="24"/>
        </w:rPr>
        <w:fldChar w:fldCharType="begin">
          <w:fldData xml:space="preserve">PEVuZE5vdGU+PENpdGU+PEF1dGhvcj5Ccm90bWFuPC9BdXRob3I+PFllYXI+MjAwMzwvWWVhcj48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</w:fldData>
        </w:fldChar>
      </w:r>
      <w:r w:rsidR="004A490D">
        <w:rPr>
          <w:sz w:val="24"/>
          <w:szCs w:val="24"/>
        </w:rPr>
        <w:instrText xml:space="preserve"> ADDIN EN.CITE </w:instrText>
      </w:r>
      <w:r w:rsidR="004A490D">
        <w:rPr>
          <w:sz w:val="24"/>
          <w:szCs w:val="24"/>
        </w:rPr>
        <w:fldChar w:fldCharType="begin">
          <w:fldData xml:space="preserve">PEVuZE5vdGU+PENpdGU+PEF1dGhvcj5Ccm90bWFuPC9BdXRob3I+PFllYXI+MjAwMzwvWWVhcj48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</w:fldData>
        </w:fldChar>
      </w:r>
      <w:r w:rsidR="004A490D">
        <w:rPr>
          <w:sz w:val="24"/>
          <w:szCs w:val="24"/>
        </w:rPr>
        <w:instrText xml:space="preserve"> ADDIN EN.CITE.DATA </w:instrText>
      </w:r>
      <w:r w:rsidR="004A490D">
        <w:rPr>
          <w:sz w:val="24"/>
          <w:szCs w:val="24"/>
        </w:rPr>
      </w:r>
      <w:r w:rsidR="004A490D">
        <w:rPr>
          <w:sz w:val="24"/>
          <w:szCs w:val="24"/>
        </w:rPr>
        <w:fldChar w:fldCharType="end"/>
      </w:r>
      <w:r w:rsidR="00520CB3" w:rsidRPr="00A41AAD">
        <w:rPr>
          <w:sz w:val="24"/>
          <w:szCs w:val="24"/>
        </w:rPr>
      </w:r>
      <w:r w:rsidR="00520CB3" w:rsidRPr="00A41AAD">
        <w:rPr>
          <w:sz w:val="24"/>
          <w:szCs w:val="24"/>
        </w:rPr>
        <w:fldChar w:fldCharType="separate"/>
      </w:r>
      <w:r w:rsidR="004A490D" w:rsidRPr="004A490D">
        <w:rPr>
          <w:noProof/>
          <w:sz w:val="24"/>
          <w:szCs w:val="24"/>
          <w:vertAlign w:val="superscript"/>
        </w:rPr>
        <w:t>40-43</w:t>
      </w:r>
      <w:r w:rsidR="00520CB3" w:rsidRPr="00A41AAD">
        <w:rPr>
          <w:sz w:val="24"/>
          <w:szCs w:val="24"/>
        </w:rPr>
        <w:fldChar w:fldCharType="end"/>
      </w:r>
      <w:r w:rsidR="002470AB">
        <w:rPr>
          <w:sz w:val="24"/>
          <w:szCs w:val="24"/>
        </w:rPr>
        <w:t xml:space="preserve"> Hence, </w:t>
      </w:r>
      <w:r w:rsidR="00016F94">
        <w:rPr>
          <w:sz w:val="24"/>
          <w:szCs w:val="24"/>
        </w:rPr>
        <w:t>given inherent high pre-test probability</w:t>
      </w:r>
      <w:r w:rsidR="0020103F">
        <w:rPr>
          <w:sz w:val="24"/>
          <w:szCs w:val="24"/>
        </w:rPr>
        <w:t xml:space="preserve"> and high </w:t>
      </w:r>
      <w:r w:rsidR="006A4291">
        <w:rPr>
          <w:sz w:val="24"/>
          <w:szCs w:val="24"/>
        </w:rPr>
        <w:t xml:space="preserve">incidence as </w:t>
      </w:r>
      <w:r w:rsidR="006A4291">
        <w:rPr>
          <w:sz w:val="24"/>
          <w:szCs w:val="24"/>
        </w:rPr>
        <w:lastRenderedPageBreak/>
        <w:t xml:space="preserve">shown by this data, strict adherence to d-dimer testing and CDS may be relaxed in this </w:t>
      </w:r>
      <w:r w:rsidR="001E6564">
        <w:rPr>
          <w:sz w:val="24"/>
          <w:szCs w:val="24"/>
        </w:rPr>
        <w:t>patient-group.</w:t>
      </w:r>
    </w:p>
    <w:p w14:paraId="2BC232B8" w14:textId="103C81A0" w:rsidR="00A41AAD" w:rsidRPr="00223D5E" w:rsidRDefault="003D704A" w:rsidP="00A41AAD">
      <w:pPr>
        <w:spacing w:line="480" w:lineRule="auto"/>
        <w:jc w:val="both"/>
        <w:rPr>
          <w:bCs/>
          <w:sz w:val="24"/>
          <w:szCs w:val="24"/>
          <w:u w:val="single"/>
        </w:rPr>
      </w:pPr>
      <w:r>
        <w:rPr>
          <w:bCs/>
          <w:sz w:val="24"/>
          <w:szCs w:val="24"/>
          <w:u w:val="single"/>
        </w:rPr>
        <w:t>Type</w:t>
      </w:r>
      <w:r w:rsidR="00A41AAD" w:rsidRPr="00223D5E">
        <w:rPr>
          <w:bCs/>
          <w:sz w:val="24"/>
          <w:szCs w:val="24"/>
          <w:u w:val="single"/>
        </w:rPr>
        <w:t xml:space="preserve"> of study requested</w:t>
      </w:r>
      <w:r w:rsidR="00981F33">
        <w:rPr>
          <w:bCs/>
          <w:sz w:val="24"/>
          <w:szCs w:val="24"/>
          <w:u w:val="single"/>
        </w:rPr>
        <w:t>:</w:t>
      </w:r>
    </w:p>
    <w:p w14:paraId="54207916" w14:textId="679CB408" w:rsidR="00A41AAD" w:rsidRPr="00A41AAD" w:rsidRDefault="00A41AAD" w:rsidP="00A41AAD">
      <w:pPr>
        <w:spacing w:line="480" w:lineRule="auto"/>
        <w:jc w:val="both"/>
        <w:rPr>
          <w:sz w:val="24"/>
          <w:szCs w:val="24"/>
        </w:rPr>
      </w:pPr>
      <w:r w:rsidRPr="00A41AAD">
        <w:rPr>
          <w:sz w:val="24"/>
          <w:szCs w:val="24"/>
        </w:rPr>
        <w:t>Our results didn’t show any significant difference in the yield between chest only and combined chest</w:t>
      </w:r>
      <w:r w:rsidR="00C90E25">
        <w:rPr>
          <w:sz w:val="24"/>
          <w:szCs w:val="24"/>
        </w:rPr>
        <w:t xml:space="preserve">, </w:t>
      </w:r>
      <w:r w:rsidRPr="00A41AAD">
        <w:rPr>
          <w:sz w:val="24"/>
          <w:szCs w:val="24"/>
        </w:rPr>
        <w:t>abdomen</w:t>
      </w:r>
      <w:r w:rsidR="00C90E25">
        <w:rPr>
          <w:sz w:val="24"/>
          <w:szCs w:val="24"/>
        </w:rPr>
        <w:t xml:space="preserve">, and </w:t>
      </w:r>
      <w:r w:rsidRPr="00A41AAD">
        <w:rPr>
          <w:sz w:val="24"/>
          <w:szCs w:val="24"/>
        </w:rPr>
        <w:t xml:space="preserve">pelvis group. </w:t>
      </w:r>
      <w:r w:rsidR="003D704A">
        <w:rPr>
          <w:sz w:val="24"/>
          <w:szCs w:val="24"/>
        </w:rPr>
        <w:t>A</w:t>
      </w:r>
      <w:r w:rsidR="003D704A" w:rsidRPr="00A41AAD">
        <w:rPr>
          <w:sz w:val="24"/>
          <w:szCs w:val="24"/>
        </w:rPr>
        <w:t xml:space="preserve">ll double rule out procedures were negative for PE, which may suggest that these procedures are being overused without any additional benefit. </w:t>
      </w:r>
      <w:r w:rsidR="00AA064D">
        <w:rPr>
          <w:sz w:val="24"/>
          <w:szCs w:val="24"/>
        </w:rPr>
        <w:t xml:space="preserve">The </w:t>
      </w:r>
      <w:r w:rsidR="00C90E25">
        <w:rPr>
          <w:sz w:val="24"/>
          <w:szCs w:val="24"/>
        </w:rPr>
        <w:t>studies ordered as chest</w:t>
      </w:r>
      <w:r w:rsidR="00316EC2">
        <w:rPr>
          <w:sz w:val="24"/>
          <w:szCs w:val="24"/>
        </w:rPr>
        <w:t xml:space="preserve">, abdomen, and pelvis were associated with </w:t>
      </w:r>
      <w:r w:rsidR="00AA064D">
        <w:rPr>
          <w:sz w:val="24"/>
          <w:szCs w:val="24"/>
        </w:rPr>
        <w:t xml:space="preserve">a </w:t>
      </w:r>
      <w:r w:rsidR="00316EC2">
        <w:rPr>
          <w:sz w:val="24"/>
          <w:szCs w:val="24"/>
        </w:rPr>
        <w:t xml:space="preserve">slightly higher CTPA positivity </w:t>
      </w:r>
      <w:r w:rsidR="00E37726">
        <w:rPr>
          <w:sz w:val="24"/>
          <w:szCs w:val="24"/>
        </w:rPr>
        <w:t xml:space="preserve">as compared to </w:t>
      </w:r>
      <w:r w:rsidR="00D5339A">
        <w:rPr>
          <w:sz w:val="24"/>
          <w:szCs w:val="24"/>
        </w:rPr>
        <w:t xml:space="preserve">the </w:t>
      </w:r>
      <w:r w:rsidR="00E37726">
        <w:rPr>
          <w:sz w:val="24"/>
          <w:szCs w:val="24"/>
        </w:rPr>
        <w:t xml:space="preserve">chest only studies </w:t>
      </w:r>
      <w:r w:rsidR="00316EC2">
        <w:rPr>
          <w:sz w:val="24"/>
          <w:szCs w:val="24"/>
        </w:rPr>
        <w:t>(</w:t>
      </w:r>
      <w:r w:rsidR="00E37726">
        <w:rPr>
          <w:sz w:val="24"/>
          <w:szCs w:val="24"/>
        </w:rPr>
        <w:t>12.3% vs 10</w:t>
      </w:r>
      <w:r w:rsidR="00E06AD9">
        <w:rPr>
          <w:sz w:val="24"/>
          <w:szCs w:val="24"/>
        </w:rPr>
        <w:t>.7%)</w:t>
      </w:r>
      <w:r w:rsidR="00AA064D">
        <w:rPr>
          <w:sz w:val="24"/>
          <w:szCs w:val="24"/>
        </w:rPr>
        <w:t>, however, th</w:t>
      </w:r>
      <w:r w:rsidR="00895D89">
        <w:rPr>
          <w:sz w:val="24"/>
          <w:szCs w:val="24"/>
        </w:rPr>
        <w:t>is</w:t>
      </w:r>
      <w:r w:rsidR="00AA064D">
        <w:rPr>
          <w:sz w:val="24"/>
          <w:szCs w:val="24"/>
        </w:rPr>
        <w:t xml:space="preserve"> difference is not statistically significant</w:t>
      </w:r>
      <w:r w:rsidR="00E06AD9">
        <w:rPr>
          <w:sz w:val="24"/>
          <w:szCs w:val="24"/>
        </w:rPr>
        <w:t xml:space="preserve">. </w:t>
      </w:r>
      <w:r w:rsidR="00695D5E">
        <w:rPr>
          <w:sz w:val="24"/>
          <w:szCs w:val="24"/>
        </w:rPr>
        <w:t>A p</w:t>
      </w:r>
      <w:r w:rsidR="00E06AD9">
        <w:rPr>
          <w:sz w:val="24"/>
          <w:szCs w:val="24"/>
        </w:rPr>
        <w:t xml:space="preserve">ossible explanation for this finding may be that the patients which get </w:t>
      </w:r>
      <w:r w:rsidR="00047844">
        <w:rPr>
          <w:sz w:val="24"/>
          <w:szCs w:val="24"/>
        </w:rPr>
        <w:t xml:space="preserve">chest, abdomen, and pelvis studies are likely sicker and need </w:t>
      </w:r>
      <w:r w:rsidR="00895D89">
        <w:rPr>
          <w:sz w:val="24"/>
          <w:szCs w:val="24"/>
        </w:rPr>
        <w:t xml:space="preserve">more </w:t>
      </w:r>
      <w:r w:rsidR="009D3ABB">
        <w:rPr>
          <w:sz w:val="24"/>
          <w:szCs w:val="24"/>
        </w:rPr>
        <w:t xml:space="preserve">extensive </w:t>
      </w:r>
      <w:r w:rsidR="00895D89">
        <w:rPr>
          <w:sz w:val="24"/>
          <w:szCs w:val="24"/>
        </w:rPr>
        <w:t>imaging</w:t>
      </w:r>
      <w:r w:rsidR="0031534A">
        <w:rPr>
          <w:sz w:val="24"/>
          <w:szCs w:val="24"/>
        </w:rPr>
        <w:t xml:space="preserve"> evaluation versus patients getting chest only studies. </w:t>
      </w:r>
    </w:p>
    <w:p w14:paraId="7CD21C54" w14:textId="15612AE9" w:rsidR="00A41AAD" w:rsidRPr="00E67DBF" w:rsidRDefault="00E67DBF" w:rsidP="00A41AAD">
      <w:pPr>
        <w:spacing w:line="480" w:lineRule="auto"/>
        <w:jc w:val="both"/>
        <w:rPr>
          <w:bCs/>
          <w:sz w:val="24"/>
          <w:szCs w:val="24"/>
          <w:u w:val="single"/>
        </w:rPr>
      </w:pPr>
      <w:r w:rsidRPr="00E67DBF">
        <w:rPr>
          <w:bCs/>
          <w:sz w:val="24"/>
          <w:szCs w:val="24"/>
          <w:u w:val="single"/>
        </w:rPr>
        <w:t>Patient characteristics</w:t>
      </w:r>
      <w:r w:rsidR="00981F33">
        <w:rPr>
          <w:bCs/>
          <w:sz w:val="24"/>
          <w:szCs w:val="24"/>
          <w:u w:val="single"/>
        </w:rPr>
        <w:t>:</w:t>
      </w:r>
    </w:p>
    <w:p w14:paraId="453B5393" w14:textId="5EB6F4E1" w:rsidR="00981F33" w:rsidRDefault="00A41AAD" w:rsidP="00A41AAD">
      <w:pPr>
        <w:spacing w:line="480" w:lineRule="auto"/>
        <w:jc w:val="both"/>
        <w:rPr>
          <w:sz w:val="24"/>
          <w:szCs w:val="24"/>
        </w:rPr>
      </w:pPr>
      <w:r w:rsidRPr="00A41AAD">
        <w:rPr>
          <w:sz w:val="24"/>
          <w:szCs w:val="24"/>
        </w:rPr>
        <w:t xml:space="preserve">We found BMI to be </w:t>
      </w:r>
      <w:r w:rsidR="009D3ABB">
        <w:rPr>
          <w:sz w:val="24"/>
          <w:szCs w:val="24"/>
        </w:rPr>
        <w:t xml:space="preserve">a </w:t>
      </w:r>
      <w:r w:rsidRPr="00A41AAD">
        <w:rPr>
          <w:sz w:val="24"/>
          <w:szCs w:val="24"/>
        </w:rPr>
        <w:t xml:space="preserve">significant predictor of a positive test result with </w:t>
      </w:r>
      <w:r w:rsidR="009D3ABB">
        <w:rPr>
          <w:sz w:val="24"/>
          <w:szCs w:val="24"/>
        </w:rPr>
        <w:t xml:space="preserve">a </w:t>
      </w:r>
      <w:r w:rsidRPr="00A41AAD">
        <w:rPr>
          <w:sz w:val="24"/>
          <w:szCs w:val="24"/>
        </w:rPr>
        <w:t xml:space="preserve">higher probability in the group between 25-40 than under 25. </w:t>
      </w:r>
      <w:r w:rsidR="008C0E53">
        <w:rPr>
          <w:sz w:val="24"/>
          <w:szCs w:val="24"/>
        </w:rPr>
        <w:t>Very few</w:t>
      </w:r>
      <w:r w:rsidRPr="00A41AAD">
        <w:rPr>
          <w:sz w:val="24"/>
          <w:szCs w:val="24"/>
        </w:rPr>
        <w:t xml:space="preserve"> studies have </w:t>
      </w:r>
      <w:r w:rsidR="008C0E53">
        <w:rPr>
          <w:sz w:val="24"/>
          <w:szCs w:val="24"/>
        </w:rPr>
        <w:t xml:space="preserve">been performed to understand obesity as a risk-factor for PE. In a recently published study using Nationwide Inpatient Sample Database, </w:t>
      </w:r>
      <w:proofErr w:type="spellStart"/>
      <w:r w:rsidR="008C0E53">
        <w:rPr>
          <w:sz w:val="24"/>
          <w:szCs w:val="24"/>
        </w:rPr>
        <w:t>Movahed</w:t>
      </w:r>
      <w:proofErr w:type="spellEnd"/>
      <w:r w:rsidR="008C0E53">
        <w:rPr>
          <w:sz w:val="24"/>
          <w:szCs w:val="24"/>
        </w:rPr>
        <w:t xml:space="preserve"> et al</w:t>
      </w:r>
      <w:r w:rsidR="008C0E53">
        <w:rPr>
          <w:sz w:val="24"/>
          <w:szCs w:val="24"/>
        </w:rPr>
        <w:fldChar w:fldCharType="begin"/>
      </w:r>
      <w:r w:rsidR="004A490D">
        <w:rPr>
          <w:sz w:val="24"/>
          <w:szCs w:val="24"/>
        </w:rPr>
        <w:instrText xml:space="preserve"> ADDIN EN.CITE &lt;EndNote&gt;&lt;Cite&gt;&lt;Author&gt;Movahed&lt;/Author&gt;&lt;Year&gt;2019&lt;/Year&gt;&lt;RecNum&gt;39&lt;/RecNum&gt;&lt;DisplayText&gt;&lt;style face="superscript"&gt;44&lt;/style&gt;&lt;/DisplayText&gt;&lt;record&gt;&lt;rec-number&gt;39&lt;/rec-number&gt;&lt;foreign-keys&gt;&lt;key app="EN" db-id="zds2dzpwctv9ame5tv6vsxrir29rxpdee0zd" timestamp="1563460819"&gt;39&lt;/key&gt;&lt;/foreign-keys&gt;&lt;ref-type name="Journal Article"&gt;17&lt;/ref-type&gt;&lt;contributors&gt;&lt;authors&gt;&lt;author&gt;Movahed, M. R.&lt;/author&gt;&lt;author&gt;Khoubyari, R.&lt;/author&gt;&lt;author&gt;Hashemzadeh, M.&lt;/author&gt;&lt;author&gt;Hashemzadeh, M.&lt;/author&gt;&lt;/authors&gt;&lt;/contributors&gt;&lt;auth-address&gt;CareMore HealthCare Arizona, Tucson, AZ, USA; University of Arizona, School of Medicine, Tucson, AZ, USA. Electronic address: rmova@aol.com.&amp;#xD;University of Arizona, School of Medicine, Tucson, AZ, USA. Electronic address: Rostam.Khoubyari@Caremore.com.&amp;#xD;PIMA College, Tucson, AZ, USA. Electronic address: mhashemz1@yahoo.com.&amp;#xD;Long Beach VA Health Care System, Long Beach, CA, USA. Electronic address: mehrtash2001@yahoo.com.&lt;/auth-address&gt;&lt;titles&gt;&lt;title&gt;Obesity is strongly and independently associated with a higher prevalence of pulmonary embolism&lt;/title&gt;&lt;secondary-title&gt;Respir Investig&lt;/secondary-title&gt;&lt;/titles&gt;&lt;edition&gt;2019/02/17&lt;/edition&gt;&lt;keywords&gt;&lt;keyword&gt;Deep vein thrombosis&lt;/keyword&gt;&lt;keyword&gt;Obesity&lt;/keyword&gt;&lt;keyword&gt;Pulmonary embolism&lt;/keyword&gt;&lt;keyword&gt;Thromboembolic events&lt;/keyword&gt;&lt;keyword&gt;Thromboembolism&lt;/keyword&gt;&lt;/keywords&gt;&lt;dates&gt;&lt;year&gt;2019&lt;/year&gt;&lt;pub-dates&gt;&lt;date&gt;Feb 12&lt;/date&gt;&lt;/pub-dates&gt;&lt;/dates&gt;&lt;isbn&gt;2212-5353 (Electronic)&amp;#xD;2212-5345 (Linking)&lt;/isbn&gt;&lt;accession-num&gt;30770232&lt;/accession-num&gt;&lt;urls&gt;&lt;related-urls&gt;&lt;url&gt;https://www.ncbi.nlm.nih.gov/pubmed/30770232&lt;/url&gt;&lt;/related-urls&gt;&lt;/urls&gt;&lt;electronic-resource-num&gt;10.1016/j.resinv.2019.01.003&lt;/electronic-resource-num&gt;&lt;/record&gt;&lt;/Cite&gt;&lt;/EndNote&gt;</w:instrText>
      </w:r>
      <w:r w:rsidR="008C0E53">
        <w:rPr>
          <w:sz w:val="24"/>
          <w:szCs w:val="24"/>
        </w:rPr>
        <w:fldChar w:fldCharType="separate"/>
      </w:r>
      <w:r w:rsidR="004A490D" w:rsidRPr="004A490D">
        <w:rPr>
          <w:noProof/>
          <w:sz w:val="24"/>
          <w:szCs w:val="24"/>
          <w:vertAlign w:val="superscript"/>
        </w:rPr>
        <w:t>44</w:t>
      </w:r>
      <w:r w:rsidR="008C0E53">
        <w:rPr>
          <w:sz w:val="24"/>
          <w:szCs w:val="24"/>
        </w:rPr>
        <w:fldChar w:fldCharType="end"/>
      </w:r>
      <w:r w:rsidR="008C0E53">
        <w:rPr>
          <w:sz w:val="24"/>
          <w:szCs w:val="24"/>
        </w:rPr>
        <w:t xml:space="preserve"> showed that obese patients have significantly higher incidence of pulmonary embolism as compared to non-obese patients. In another </w:t>
      </w:r>
      <w:r w:rsidR="00A97ABC">
        <w:rPr>
          <w:sz w:val="24"/>
          <w:szCs w:val="24"/>
        </w:rPr>
        <w:t xml:space="preserve">recent </w:t>
      </w:r>
      <w:r w:rsidR="008C0E53">
        <w:rPr>
          <w:sz w:val="24"/>
          <w:szCs w:val="24"/>
        </w:rPr>
        <w:t>study in post-orthopedic surgery patients, Sloan et al</w:t>
      </w:r>
      <w:r w:rsidR="008C0E53">
        <w:rPr>
          <w:sz w:val="24"/>
          <w:szCs w:val="24"/>
        </w:rPr>
        <w:fldChar w:fldCharType="begin"/>
      </w:r>
      <w:r w:rsidR="004A490D">
        <w:rPr>
          <w:sz w:val="24"/>
          <w:szCs w:val="24"/>
        </w:rPr>
        <w:instrText xml:space="preserve"> ADDIN EN.CITE &lt;EndNote&gt;&lt;Cite&gt;&lt;Author&gt;Sloan&lt;/Author&gt;&lt;Year&gt;2019&lt;/Year&gt;&lt;RecNum&gt;19&lt;/RecNum&gt;&lt;DisplayText&gt;&lt;style face="superscript"&gt;45&lt;/style&gt;&lt;/DisplayText&gt;&lt;record&gt;&lt;rec-number&gt;19&lt;/rec-number&gt;&lt;foreign-keys&gt;&lt;key app="EN" db-id="xt55t09so0wtvkezx5qvtwf0ztrex05pde5e" timestamp="1563461222"&gt;19&lt;/key&gt;&lt;/foreign-keys&gt;&lt;ref-type name="Journal Article"&gt;17&lt;/ref-type&gt;&lt;contributors&gt;&lt;authors&gt;&lt;author&gt;Sloan, M.&lt;/author&gt;&lt;author&gt;Sheth, N.&lt;/author&gt;&lt;author&gt;Lee, G. C.&lt;/author&gt;&lt;/authors&gt;&lt;/contributors&gt;&lt;auth-address&gt;M. Sloan, G.-C. Lee Department of Orthopaedic Surgery, University of Pennsylvania, Philadelphia, PA, USA N. Sheth Department of Orthopaedic Surgery, Pennsylvania Hospital, Philadelphia, PA, USA.&lt;/auth-address&gt;&lt;titles&gt;&lt;title&gt;Is Obesity Associated With Increased Risk of Deep Vein Thrombosis or Pulmonary Embolism After Hip and Knee Arthroplasty? A Large Database Study&lt;/title&gt;&lt;secondary-title&gt;Clin Orthop Relat Res&lt;/secondary-title&gt;&lt;/titles&gt;&lt;periodical&gt;&lt;full-title&gt;Clin Orthop Relat Res&lt;/full-title&gt;&lt;/periodical&gt;&lt;pages&gt;523-532&lt;/pages&gt;&lt;volume&gt;477&lt;/volume&gt;&lt;number&gt;3&lt;/number&gt;&lt;edition&gt;2019/01/10&lt;/edition&gt;&lt;dates&gt;&lt;year&gt;2019&lt;/year&gt;&lt;pub-dates&gt;&lt;date&gt;Mar&lt;/date&gt;&lt;/pub-dates&gt;&lt;/dates&gt;&lt;isbn&gt;1528-1132 (Electronic)&amp;#xD;0009-921X (Linking)&lt;/isbn&gt;&lt;accession-num&gt;30624321&lt;/accession-num&gt;&lt;urls&gt;&lt;related-urls&gt;&lt;url&gt;https://www.ncbi.nlm.nih.gov/pubmed/30624321&lt;/url&gt;&lt;/related-urls&gt;&lt;/urls&gt;&lt;electronic-resource-num&gt;10.1097/CORR.0000000000000615&lt;/electronic-resource-num&gt;&lt;/record&gt;&lt;/Cite&gt;&lt;/EndNote&gt;</w:instrText>
      </w:r>
      <w:r w:rsidR="008C0E53">
        <w:rPr>
          <w:sz w:val="24"/>
          <w:szCs w:val="24"/>
        </w:rPr>
        <w:fldChar w:fldCharType="separate"/>
      </w:r>
      <w:r w:rsidR="004A490D" w:rsidRPr="004A490D">
        <w:rPr>
          <w:noProof/>
          <w:sz w:val="24"/>
          <w:szCs w:val="24"/>
          <w:vertAlign w:val="superscript"/>
        </w:rPr>
        <w:t>45</w:t>
      </w:r>
      <w:r w:rsidR="008C0E53">
        <w:rPr>
          <w:sz w:val="24"/>
          <w:szCs w:val="24"/>
        </w:rPr>
        <w:fldChar w:fldCharType="end"/>
      </w:r>
      <w:r w:rsidR="008C0E53">
        <w:rPr>
          <w:sz w:val="24"/>
          <w:szCs w:val="24"/>
        </w:rPr>
        <w:t xml:space="preserve"> showed that both over-weight and obese patients had increased risk of PE. However, the risk of extremity venous thromboembolism was not elevated</w:t>
      </w:r>
      <w:r w:rsidR="00A97ABC">
        <w:rPr>
          <w:sz w:val="24"/>
          <w:szCs w:val="24"/>
        </w:rPr>
        <w:t xml:space="preserve"> in these patients. Our study shows increased incidence of PE in BMI &gt; 25 (overweight, class-I, and class-II obesity) irrespective of patient age, sex, location, or diagnosis. </w:t>
      </w:r>
      <w:r w:rsidR="00643B9B">
        <w:rPr>
          <w:sz w:val="24"/>
          <w:szCs w:val="24"/>
        </w:rPr>
        <w:t xml:space="preserve">Interestingly, </w:t>
      </w:r>
      <w:r w:rsidR="00643B9B">
        <w:rPr>
          <w:sz w:val="24"/>
          <w:szCs w:val="24"/>
        </w:rPr>
        <w:lastRenderedPageBreak/>
        <w:t xml:space="preserve">morbidly obese patients (BMI &gt; 40) had relatively less CTPA positivity </w:t>
      </w:r>
      <w:r w:rsidR="00106FF8">
        <w:rPr>
          <w:sz w:val="24"/>
          <w:szCs w:val="24"/>
        </w:rPr>
        <w:t xml:space="preserve">as compared to BMI 25-40. </w:t>
      </w:r>
      <w:r w:rsidR="00B61791">
        <w:rPr>
          <w:sz w:val="24"/>
          <w:szCs w:val="24"/>
        </w:rPr>
        <w:t xml:space="preserve">No </w:t>
      </w:r>
      <w:r w:rsidR="00216716" w:rsidRPr="00216716">
        <w:rPr>
          <w:sz w:val="24"/>
          <w:szCs w:val="24"/>
        </w:rPr>
        <w:t>apparent</w:t>
      </w:r>
      <w:r w:rsidR="00216716">
        <w:rPr>
          <w:sz w:val="24"/>
          <w:szCs w:val="24"/>
        </w:rPr>
        <w:t xml:space="preserve"> </w:t>
      </w:r>
      <w:r w:rsidR="00B61791">
        <w:rPr>
          <w:sz w:val="24"/>
          <w:szCs w:val="24"/>
        </w:rPr>
        <w:t xml:space="preserve">reason </w:t>
      </w:r>
      <w:r w:rsidR="00A97ABC">
        <w:rPr>
          <w:sz w:val="24"/>
          <w:szCs w:val="24"/>
        </w:rPr>
        <w:t xml:space="preserve">for this finding </w:t>
      </w:r>
      <w:r w:rsidR="00B61791">
        <w:rPr>
          <w:sz w:val="24"/>
          <w:szCs w:val="24"/>
        </w:rPr>
        <w:t xml:space="preserve">could be ascertained from this study and further </w:t>
      </w:r>
      <w:r w:rsidRPr="00A41AAD">
        <w:rPr>
          <w:sz w:val="24"/>
          <w:szCs w:val="24"/>
        </w:rPr>
        <w:t xml:space="preserve">prospective studies may be required for further evaluation. Age </w:t>
      </w:r>
      <w:r w:rsidR="00A97ABC">
        <w:rPr>
          <w:sz w:val="24"/>
          <w:szCs w:val="24"/>
        </w:rPr>
        <w:t xml:space="preserve">and sex </w:t>
      </w:r>
      <w:r w:rsidR="00A97ABC" w:rsidRPr="00A41AAD">
        <w:rPr>
          <w:sz w:val="24"/>
          <w:szCs w:val="24"/>
        </w:rPr>
        <w:t>were</w:t>
      </w:r>
      <w:r w:rsidRPr="00A41AAD">
        <w:rPr>
          <w:sz w:val="24"/>
          <w:szCs w:val="24"/>
        </w:rPr>
        <w:t xml:space="preserve"> not a significant predictor of PE positivity rate in our study. This was also consistent with multiple prior studies.</w:t>
      </w:r>
      <w:r w:rsidRPr="00A41AAD">
        <w:rPr>
          <w:sz w:val="24"/>
          <w:szCs w:val="24"/>
        </w:rPr>
        <w:fldChar w:fldCharType="begin">
          <w:fldData xml:space="preserve">PEVuZE5vdGU+PENpdGU+PEF1dGhvcj5DaGVuPC9BdXRob3I+PFllYXI+MjAxNTwvWWVhcj48UmVj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</w:fldData>
        </w:fldChar>
      </w:r>
      <w:r w:rsidR="004A490D">
        <w:rPr>
          <w:sz w:val="24"/>
          <w:szCs w:val="24"/>
        </w:rPr>
        <w:instrText xml:space="preserve"> ADDIN EN.CITE </w:instrText>
      </w:r>
      <w:r w:rsidR="004A490D">
        <w:rPr>
          <w:sz w:val="24"/>
          <w:szCs w:val="24"/>
        </w:rPr>
        <w:fldChar w:fldCharType="begin">
          <w:fldData xml:space="preserve">PEVuZE5vdGU+PENpdGU+PEF1dGhvcj5DaGVuPC9BdXRob3I+PFllYXI+MjAxNTwvWWVhcj48UmVj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</w:fldData>
        </w:fldChar>
      </w:r>
      <w:r w:rsidR="004A490D">
        <w:rPr>
          <w:sz w:val="24"/>
          <w:szCs w:val="24"/>
        </w:rPr>
        <w:instrText xml:space="preserve"> ADDIN EN.CITE.DATA </w:instrText>
      </w:r>
      <w:r w:rsidR="004A490D">
        <w:rPr>
          <w:sz w:val="24"/>
          <w:szCs w:val="24"/>
        </w:rPr>
      </w:r>
      <w:r w:rsidR="004A490D">
        <w:rPr>
          <w:sz w:val="24"/>
          <w:szCs w:val="24"/>
        </w:rPr>
        <w:fldChar w:fldCharType="end"/>
      </w:r>
      <w:r w:rsidRPr="00A41AAD">
        <w:rPr>
          <w:sz w:val="24"/>
          <w:szCs w:val="24"/>
        </w:rPr>
      </w:r>
      <w:r w:rsidRPr="00A41AAD">
        <w:rPr>
          <w:sz w:val="24"/>
          <w:szCs w:val="24"/>
        </w:rPr>
        <w:fldChar w:fldCharType="separate"/>
      </w:r>
      <w:r w:rsidR="004A490D" w:rsidRPr="004A490D">
        <w:rPr>
          <w:noProof/>
          <w:sz w:val="24"/>
          <w:szCs w:val="24"/>
          <w:vertAlign w:val="superscript"/>
        </w:rPr>
        <w:t>46-48</w:t>
      </w:r>
      <w:r w:rsidRPr="00A41AAD">
        <w:rPr>
          <w:sz w:val="24"/>
          <w:szCs w:val="24"/>
        </w:rPr>
        <w:fldChar w:fldCharType="end"/>
      </w:r>
    </w:p>
    <w:p w14:paraId="3B205057" w14:textId="02947D0E" w:rsidR="00A41AAD" w:rsidRPr="00A41AAD" w:rsidRDefault="00A41AAD" w:rsidP="00A41AAD">
      <w:pPr>
        <w:spacing w:line="480" w:lineRule="auto"/>
        <w:jc w:val="both"/>
        <w:rPr>
          <w:sz w:val="24"/>
          <w:szCs w:val="24"/>
        </w:rPr>
      </w:pPr>
      <w:r w:rsidRPr="00A41AAD">
        <w:rPr>
          <w:sz w:val="24"/>
          <w:szCs w:val="24"/>
        </w:rPr>
        <w:t xml:space="preserve">The retrospective design of this study </w:t>
      </w:r>
      <w:r w:rsidR="00E903BA">
        <w:rPr>
          <w:sz w:val="24"/>
          <w:szCs w:val="24"/>
        </w:rPr>
        <w:t xml:space="preserve">is the primary </w:t>
      </w:r>
      <w:r w:rsidRPr="00A41AAD">
        <w:rPr>
          <w:sz w:val="24"/>
          <w:szCs w:val="24"/>
        </w:rPr>
        <w:t>limitation</w:t>
      </w:r>
      <w:r w:rsidR="00E903BA">
        <w:rPr>
          <w:sz w:val="24"/>
          <w:szCs w:val="24"/>
        </w:rPr>
        <w:t xml:space="preserve"> of this study</w:t>
      </w:r>
      <w:r w:rsidRPr="00A41AAD">
        <w:rPr>
          <w:sz w:val="24"/>
          <w:szCs w:val="24"/>
        </w:rPr>
        <w:t xml:space="preserve">. </w:t>
      </w:r>
      <w:r w:rsidR="00A97ABC">
        <w:rPr>
          <w:sz w:val="24"/>
          <w:szCs w:val="24"/>
        </w:rPr>
        <w:t xml:space="preserve">Other limitation of this study is that the </w:t>
      </w:r>
      <w:r w:rsidRPr="00A41AAD">
        <w:rPr>
          <w:sz w:val="24"/>
          <w:szCs w:val="24"/>
        </w:rPr>
        <w:t xml:space="preserve">CTPA yield in our study was determined based on </w:t>
      </w:r>
      <w:r w:rsidR="00B23445">
        <w:rPr>
          <w:sz w:val="24"/>
          <w:szCs w:val="24"/>
        </w:rPr>
        <w:t xml:space="preserve">existing </w:t>
      </w:r>
      <w:r w:rsidRPr="00A41AAD">
        <w:rPr>
          <w:sz w:val="24"/>
          <w:szCs w:val="24"/>
        </w:rPr>
        <w:t xml:space="preserve">radiology reports and we didn’t </w:t>
      </w:r>
      <w:r w:rsidR="00B23445">
        <w:rPr>
          <w:sz w:val="24"/>
          <w:szCs w:val="24"/>
        </w:rPr>
        <w:t>do</w:t>
      </w:r>
      <w:r w:rsidRPr="00A41AAD">
        <w:rPr>
          <w:sz w:val="24"/>
          <w:szCs w:val="24"/>
        </w:rPr>
        <w:t xml:space="preserve"> a second read to verify the findings. The</w:t>
      </w:r>
      <w:r w:rsidR="00A97ABC">
        <w:rPr>
          <w:sz w:val="24"/>
          <w:szCs w:val="24"/>
        </w:rPr>
        <w:t>se</w:t>
      </w:r>
      <w:r w:rsidRPr="00A41AAD">
        <w:rPr>
          <w:sz w:val="24"/>
          <w:szCs w:val="24"/>
        </w:rPr>
        <w:t xml:space="preserve"> </w:t>
      </w:r>
      <w:r w:rsidR="00B23445">
        <w:rPr>
          <w:sz w:val="24"/>
          <w:szCs w:val="24"/>
        </w:rPr>
        <w:t>CTPA studies were interpreted</w:t>
      </w:r>
      <w:r w:rsidRPr="00A41AAD">
        <w:rPr>
          <w:sz w:val="24"/>
          <w:szCs w:val="24"/>
        </w:rPr>
        <w:t xml:space="preserve"> by board-certified </w:t>
      </w:r>
      <w:r w:rsidR="00B23445">
        <w:rPr>
          <w:sz w:val="24"/>
          <w:szCs w:val="24"/>
        </w:rPr>
        <w:t xml:space="preserve">sub-specialized </w:t>
      </w:r>
      <w:r w:rsidRPr="00A41AAD">
        <w:rPr>
          <w:sz w:val="24"/>
          <w:szCs w:val="24"/>
        </w:rPr>
        <w:t xml:space="preserve">thoracic radiologists and as such may not be generalized to other facilities. </w:t>
      </w:r>
      <w:r w:rsidR="00A97ABC">
        <w:rPr>
          <w:sz w:val="24"/>
          <w:szCs w:val="24"/>
        </w:rPr>
        <w:t>Also, w</w:t>
      </w:r>
      <w:r w:rsidRPr="00A41AAD">
        <w:rPr>
          <w:sz w:val="24"/>
          <w:szCs w:val="24"/>
        </w:rPr>
        <w:t>e didn’t evaluate if CTPA ordering was based on any CDS scoring system (appropriateness criteria)</w:t>
      </w:r>
      <w:r w:rsidR="00824EDD">
        <w:rPr>
          <w:sz w:val="24"/>
          <w:szCs w:val="24"/>
        </w:rPr>
        <w:t xml:space="preserve"> </w:t>
      </w:r>
      <w:r w:rsidR="00A16880">
        <w:rPr>
          <w:sz w:val="24"/>
          <w:szCs w:val="24"/>
        </w:rPr>
        <w:t>and n</w:t>
      </w:r>
      <w:r w:rsidR="00C407B6">
        <w:rPr>
          <w:sz w:val="24"/>
          <w:szCs w:val="24"/>
        </w:rPr>
        <w:t>o follow-up data was recorded on patients that had a negative CTPA study</w:t>
      </w:r>
      <w:r w:rsidRPr="00A41AAD">
        <w:rPr>
          <w:sz w:val="24"/>
          <w:szCs w:val="24"/>
        </w:rPr>
        <w:t xml:space="preserve">.  The strength of our study lies in </w:t>
      </w:r>
      <w:r w:rsidR="00C407B6">
        <w:rPr>
          <w:sz w:val="24"/>
          <w:szCs w:val="24"/>
        </w:rPr>
        <w:t xml:space="preserve">large </w:t>
      </w:r>
      <w:r w:rsidR="008754A2">
        <w:rPr>
          <w:sz w:val="24"/>
          <w:szCs w:val="24"/>
        </w:rPr>
        <w:t xml:space="preserve">sample size and </w:t>
      </w:r>
      <w:r w:rsidRPr="00A41AAD">
        <w:rPr>
          <w:sz w:val="24"/>
          <w:szCs w:val="24"/>
        </w:rPr>
        <w:t>inclusion of all CTA exams performed for PE evaluation over a period of two years without any exclusions</w:t>
      </w:r>
      <w:r w:rsidR="00A16880">
        <w:rPr>
          <w:sz w:val="24"/>
          <w:szCs w:val="24"/>
        </w:rPr>
        <w:t xml:space="preserve"> (except for non-diagnostic studies)</w:t>
      </w:r>
      <w:r w:rsidRPr="00A41AAD">
        <w:rPr>
          <w:sz w:val="24"/>
          <w:szCs w:val="24"/>
        </w:rPr>
        <w:t>. The study design was adequate to answer the questions that we raised.</w:t>
      </w:r>
    </w:p>
    <w:p w14:paraId="61B6E030" w14:textId="77777777" w:rsidR="00A41AAD" w:rsidRPr="00A16880" w:rsidRDefault="00A41AAD" w:rsidP="00A41AAD">
      <w:pPr>
        <w:spacing w:line="480" w:lineRule="auto"/>
        <w:jc w:val="both"/>
        <w:rPr>
          <w:b/>
          <w:i/>
          <w:sz w:val="24"/>
          <w:szCs w:val="24"/>
          <w:u w:val="single"/>
        </w:rPr>
      </w:pPr>
      <w:r w:rsidRPr="00A16880">
        <w:rPr>
          <w:b/>
          <w:i/>
          <w:sz w:val="24"/>
          <w:szCs w:val="24"/>
          <w:u w:val="single"/>
        </w:rPr>
        <w:t>Conclusion:</w:t>
      </w:r>
    </w:p>
    <w:p w14:paraId="3FC36F53" w14:textId="753BCA6B" w:rsidR="00A41AAD" w:rsidRPr="00A41AAD" w:rsidRDefault="00A41AAD" w:rsidP="00A41AAD">
      <w:pPr>
        <w:spacing w:line="480" w:lineRule="auto"/>
        <w:jc w:val="both"/>
        <w:rPr>
          <w:sz w:val="24"/>
          <w:szCs w:val="24"/>
        </w:rPr>
      </w:pPr>
      <w:r w:rsidRPr="00A41AAD">
        <w:rPr>
          <w:sz w:val="24"/>
          <w:szCs w:val="24"/>
        </w:rPr>
        <w:t xml:space="preserve">In summary, </w:t>
      </w:r>
      <w:r w:rsidR="00A16880">
        <w:rPr>
          <w:sz w:val="24"/>
          <w:szCs w:val="24"/>
        </w:rPr>
        <w:t xml:space="preserve">the </w:t>
      </w:r>
      <w:r w:rsidRPr="00A41AAD">
        <w:rPr>
          <w:sz w:val="24"/>
          <w:szCs w:val="24"/>
        </w:rPr>
        <w:t xml:space="preserve">overall </w:t>
      </w:r>
      <w:r w:rsidR="00A16880">
        <w:rPr>
          <w:sz w:val="24"/>
          <w:szCs w:val="24"/>
        </w:rPr>
        <w:t xml:space="preserve">CTPA </w:t>
      </w:r>
      <w:r w:rsidRPr="00A41AAD">
        <w:rPr>
          <w:sz w:val="24"/>
          <w:szCs w:val="24"/>
        </w:rPr>
        <w:t xml:space="preserve">yield of 10.9% </w:t>
      </w:r>
      <w:r w:rsidR="00A16880">
        <w:rPr>
          <w:sz w:val="24"/>
          <w:szCs w:val="24"/>
        </w:rPr>
        <w:t>may be</w:t>
      </w:r>
      <w:r w:rsidRPr="00A41AAD">
        <w:rPr>
          <w:sz w:val="24"/>
          <w:szCs w:val="24"/>
        </w:rPr>
        <w:t xml:space="preserve"> within acceptable limits</w:t>
      </w:r>
      <w:r w:rsidR="00A16880">
        <w:rPr>
          <w:sz w:val="24"/>
          <w:szCs w:val="24"/>
        </w:rPr>
        <w:t xml:space="preserve"> as compared to some recent studies showing exceptionally low (less than 2%) positivity</w:t>
      </w:r>
      <w:r w:rsidRPr="00A41AAD">
        <w:rPr>
          <w:sz w:val="24"/>
          <w:szCs w:val="24"/>
        </w:rPr>
        <w:t>, it is still below the CTPA yield from majority of European studies</w:t>
      </w:r>
      <w:r w:rsidR="00A16880">
        <w:rPr>
          <w:sz w:val="24"/>
          <w:szCs w:val="24"/>
        </w:rPr>
        <w:t xml:space="preserve"> </w:t>
      </w:r>
      <w:r w:rsidRPr="00A41AAD">
        <w:rPr>
          <w:sz w:val="24"/>
          <w:szCs w:val="24"/>
        </w:rPr>
        <w:t>reflecting relative overutilization and non-adherence to CDS guidelines</w:t>
      </w:r>
      <w:r w:rsidR="00A16880">
        <w:rPr>
          <w:sz w:val="24"/>
          <w:szCs w:val="24"/>
        </w:rPr>
        <w:t xml:space="preserve"> in the US</w:t>
      </w:r>
      <w:r w:rsidRPr="00A41AAD">
        <w:rPr>
          <w:sz w:val="24"/>
          <w:szCs w:val="24"/>
        </w:rPr>
        <w:t xml:space="preserve">. This </w:t>
      </w:r>
      <w:r w:rsidR="00A16880">
        <w:rPr>
          <w:sz w:val="24"/>
          <w:szCs w:val="24"/>
        </w:rPr>
        <w:t>leads to</w:t>
      </w:r>
      <w:r w:rsidRPr="00A41AAD">
        <w:rPr>
          <w:sz w:val="24"/>
          <w:szCs w:val="24"/>
        </w:rPr>
        <w:t xml:space="preserve"> unnecessary radiation and contrast exposure in </w:t>
      </w:r>
      <w:r w:rsidR="00A16880">
        <w:rPr>
          <w:sz w:val="24"/>
          <w:szCs w:val="24"/>
        </w:rPr>
        <w:t>these</w:t>
      </w:r>
      <w:r w:rsidRPr="00A41AAD">
        <w:rPr>
          <w:sz w:val="24"/>
          <w:szCs w:val="24"/>
        </w:rPr>
        <w:t xml:space="preserve"> patients. </w:t>
      </w:r>
      <w:r w:rsidR="00A16880">
        <w:rPr>
          <w:sz w:val="24"/>
          <w:szCs w:val="24"/>
        </w:rPr>
        <w:t>O</w:t>
      </w:r>
      <w:r w:rsidR="00A16880" w:rsidRPr="00A41AAD">
        <w:rPr>
          <w:sz w:val="24"/>
          <w:szCs w:val="24"/>
        </w:rPr>
        <w:t xml:space="preserve">ur study showed that patient location and BMI are significant </w:t>
      </w:r>
      <w:r w:rsidR="00A16880" w:rsidRPr="00A41AAD">
        <w:rPr>
          <w:sz w:val="24"/>
          <w:szCs w:val="24"/>
        </w:rPr>
        <w:lastRenderedPageBreak/>
        <w:t xml:space="preserve">predictors of CTPA positivity in PE patients. </w:t>
      </w:r>
      <w:r w:rsidR="00A16880">
        <w:rPr>
          <w:sz w:val="24"/>
          <w:szCs w:val="24"/>
        </w:rPr>
        <w:t>Given</w:t>
      </w:r>
      <w:r w:rsidRPr="00A41AAD">
        <w:rPr>
          <w:sz w:val="24"/>
          <w:szCs w:val="24"/>
        </w:rPr>
        <w:t xml:space="preserve"> higher yield in ICU and in-patient </w:t>
      </w:r>
      <w:r w:rsidR="00A16880">
        <w:rPr>
          <w:sz w:val="24"/>
          <w:szCs w:val="24"/>
        </w:rPr>
        <w:t>as well as</w:t>
      </w:r>
      <w:r w:rsidRPr="00A41AAD">
        <w:rPr>
          <w:sz w:val="24"/>
          <w:szCs w:val="24"/>
        </w:rPr>
        <w:t xml:space="preserve"> 25-40 BMI subgroup</w:t>
      </w:r>
      <w:r w:rsidR="00A16880">
        <w:rPr>
          <w:sz w:val="24"/>
          <w:szCs w:val="24"/>
        </w:rPr>
        <w:t xml:space="preserve">, these patients may be subjected to a different pre-test CDS and thromboembolism prevention anticoagulation recommendations. </w:t>
      </w:r>
      <w:r w:rsidRPr="00A41AAD">
        <w:rPr>
          <w:sz w:val="24"/>
          <w:szCs w:val="24"/>
        </w:rPr>
        <w:t xml:space="preserve">However, this should be validated in future prospective studies. </w:t>
      </w:r>
    </w:p>
    <w:p w14:paraId="47928D7B" w14:textId="77777777" w:rsidR="00A41AAD" w:rsidRPr="00A41AAD" w:rsidRDefault="00A41AAD" w:rsidP="00A41AAD">
      <w:pPr>
        <w:spacing w:line="480" w:lineRule="auto"/>
        <w:jc w:val="both"/>
        <w:rPr>
          <w:sz w:val="24"/>
          <w:szCs w:val="24"/>
        </w:rPr>
      </w:pPr>
    </w:p>
    <w:p w14:paraId="5C4A88B7" w14:textId="77777777" w:rsidR="00A41AAD" w:rsidRPr="00A41AAD" w:rsidRDefault="00A41AAD" w:rsidP="00A41AAD">
      <w:pPr>
        <w:spacing w:line="480" w:lineRule="auto"/>
        <w:jc w:val="both"/>
        <w:rPr>
          <w:sz w:val="24"/>
          <w:szCs w:val="24"/>
        </w:rPr>
      </w:pPr>
    </w:p>
    <w:p w14:paraId="326BB6F0" w14:textId="77777777" w:rsidR="00A41AAD" w:rsidRPr="00A41AAD" w:rsidRDefault="00A41AAD" w:rsidP="00A41AAD">
      <w:pPr>
        <w:spacing w:line="480" w:lineRule="auto"/>
        <w:jc w:val="both"/>
        <w:rPr>
          <w:sz w:val="24"/>
          <w:szCs w:val="24"/>
        </w:rPr>
      </w:pPr>
    </w:p>
    <w:p w14:paraId="6955E296" w14:textId="77777777" w:rsidR="00A41AAD" w:rsidRPr="00A41AAD" w:rsidRDefault="00A41AAD" w:rsidP="00A41AAD">
      <w:pPr>
        <w:spacing w:line="480" w:lineRule="auto"/>
        <w:jc w:val="both"/>
        <w:rPr>
          <w:sz w:val="24"/>
          <w:szCs w:val="24"/>
        </w:rPr>
      </w:pPr>
    </w:p>
    <w:p w14:paraId="3A9B764A" w14:textId="7E700DDC" w:rsidR="00A41AAD" w:rsidRPr="00F9377C" w:rsidRDefault="00F9377C" w:rsidP="00A41AAD">
      <w:pPr>
        <w:spacing w:line="480" w:lineRule="auto"/>
        <w:jc w:val="both"/>
        <w:rPr>
          <w:b/>
          <w:bCs/>
          <w:sz w:val="24"/>
          <w:szCs w:val="24"/>
        </w:rPr>
      </w:pPr>
      <w:r w:rsidRPr="00F9377C">
        <w:rPr>
          <w:b/>
          <w:bCs/>
          <w:sz w:val="24"/>
          <w:szCs w:val="24"/>
        </w:rPr>
        <w:t>References</w:t>
      </w:r>
    </w:p>
    <w:p w14:paraId="228886D9" w14:textId="77777777" w:rsidR="004A490D" w:rsidRPr="004A490D" w:rsidRDefault="00A41AAD" w:rsidP="004A490D">
      <w:pPr>
        <w:pStyle w:val="EndNoteBibliography"/>
        <w:spacing w:after="0"/>
        <w:ind w:left="720" w:hanging="720"/>
      </w:pPr>
      <w:r w:rsidRPr="00A41AAD">
        <w:rPr>
          <w:rFonts w:asciiTheme="minorHAnsi" w:hAnsiTheme="minorHAnsi"/>
          <w:b/>
          <w:bCs/>
          <w:sz w:val="24"/>
          <w:szCs w:val="24"/>
        </w:rPr>
        <w:fldChar w:fldCharType="begin"/>
      </w:r>
      <w:r w:rsidRPr="00A41AAD">
        <w:rPr>
          <w:rFonts w:asciiTheme="minorHAnsi" w:hAnsiTheme="minorHAnsi"/>
          <w:b/>
          <w:bCs/>
          <w:sz w:val="24"/>
          <w:szCs w:val="24"/>
        </w:rPr>
        <w:instrText xml:space="preserve"> ADDIN EN.REFLIST </w:instrText>
      </w:r>
      <w:r w:rsidRPr="00A41AAD">
        <w:rPr>
          <w:rFonts w:asciiTheme="minorHAnsi" w:hAnsiTheme="minorHAnsi"/>
          <w:b/>
          <w:bCs/>
          <w:sz w:val="24"/>
          <w:szCs w:val="24"/>
        </w:rPr>
        <w:fldChar w:fldCharType="separate"/>
      </w:r>
      <w:r w:rsidR="004A490D" w:rsidRPr="004A490D">
        <w:t>1.</w:t>
      </w:r>
      <w:r w:rsidR="004A490D" w:rsidRPr="004A490D">
        <w:tab/>
        <w:t xml:space="preserve">Osman M, Subedi SK, Ahmed A, et al. Computed tomography pulmonary angiography is overused to diagnose pulmonary embolism in the emergency department of academic community hospital. </w:t>
      </w:r>
      <w:r w:rsidR="004A490D" w:rsidRPr="004A490D">
        <w:rPr>
          <w:i/>
        </w:rPr>
        <w:t xml:space="preserve">J Community Hosp Intern Med Perspect. </w:t>
      </w:r>
      <w:r w:rsidR="004A490D" w:rsidRPr="004A490D">
        <w:t>2018;8(1):6-10.</w:t>
      </w:r>
    </w:p>
    <w:p w14:paraId="1ED6E836" w14:textId="77777777" w:rsidR="004A490D" w:rsidRPr="004A490D" w:rsidRDefault="004A490D" w:rsidP="004A490D">
      <w:pPr>
        <w:pStyle w:val="EndNoteBibliography"/>
        <w:spacing w:after="0"/>
        <w:ind w:left="720" w:hanging="720"/>
      </w:pPr>
      <w:r w:rsidRPr="004A490D">
        <w:t>2.</w:t>
      </w:r>
      <w:r w:rsidRPr="004A490D">
        <w:tab/>
        <w:t xml:space="preserve">Konstantinides SV, Torbicki A, Agnelli G, et al. 2014 ESC guidelines on the diagnosis and management of acute pulmonary embolism. </w:t>
      </w:r>
      <w:r w:rsidRPr="004A490D">
        <w:rPr>
          <w:i/>
        </w:rPr>
        <w:t xml:space="preserve">Eur Heart J. </w:t>
      </w:r>
      <w:r w:rsidRPr="004A490D">
        <w:t>2014;35(43):3033-3069, 3069a-3069k.</w:t>
      </w:r>
    </w:p>
    <w:p w14:paraId="70599B27" w14:textId="77777777" w:rsidR="004A490D" w:rsidRPr="004A490D" w:rsidRDefault="004A490D" w:rsidP="004A490D">
      <w:pPr>
        <w:pStyle w:val="EndNoteBibliography"/>
        <w:spacing w:after="0"/>
        <w:ind w:left="720" w:hanging="720"/>
      </w:pPr>
      <w:r w:rsidRPr="004A490D">
        <w:t>3.</w:t>
      </w:r>
      <w:r w:rsidRPr="004A490D">
        <w:tab/>
        <w:t xml:space="preserve">Perera M, Aggarwal L, Scott IA, Cocks N. Underuse of risk assessment and overuse of computed tomography pulmonary angiography in patients with suspected pulmonary thromboembolism. </w:t>
      </w:r>
      <w:r w:rsidRPr="004A490D">
        <w:rPr>
          <w:i/>
        </w:rPr>
        <w:t xml:space="preserve">Intern Med J. </w:t>
      </w:r>
      <w:r w:rsidRPr="004A490D">
        <w:t>2017;47(10):1154-1160.</w:t>
      </w:r>
    </w:p>
    <w:p w14:paraId="4B3E805C" w14:textId="77777777" w:rsidR="004A490D" w:rsidRPr="004A490D" w:rsidRDefault="004A490D" w:rsidP="004A490D">
      <w:pPr>
        <w:pStyle w:val="EndNoteBibliography"/>
        <w:spacing w:after="0"/>
        <w:ind w:left="720" w:hanging="720"/>
      </w:pPr>
      <w:r w:rsidRPr="004A490D">
        <w:t>4.</w:t>
      </w:r>
      <w:r w:rsidRPr="004A490D">
        <w:tab/>
        <w:t xml:space="preserve">Perelas A, Dimou A, Saenz A, et al. CT pulmonary angiography utilization in the emergency department: diagnostic yield and adherence to current guidelines. </w:t>
      </w:r>
      <w:r w:rsidRPr="004A490D">
        <w:rPr>
          <w:i/>
        </w:rPr>
        <w:t xml:space="preserve">Am J Med Qual. </w:t>
      </w:r>
      <w:r w:rsidRPr="004A490D">
        <w:t>2015;30(6):571-577.</w:t>
      </w:r>
    </w:p>
    <w:p w14:paraId="1315899B" w14:textId="77777777" w:rsidR="004A490D" w:rsidRPr="004A490D" w:rsidRDefault="004A490D" w:rsidP="004A490D">
      <w:pPr>
        <w:pStyle w:val="EndNoteBibliography"/>
        <w:spacing w:after="0"/>
        <w:ind w:left="720" w:hanging="720"/>
      </w:pPr>
      <w:r w:rsidRPr="004A490D">
        <w:t>5.</w:t>
      </w:r>
      <w:r w:rsidRPr="004A490D">
        <w:tab/>
        <w:t xml:space="preserve">Weir ID, Drescher F, Cousin D, et al. Trends in use and yield of chest computed tomography with angiography for diagnosis of pulmonary embolism in a Connecticut hospital emergency department. </w:t>
      </w:r>
      <w:r w:rsidRPr="004A490D">
        <w:rPr>
          <w:i/>
        </w:rPr>
        <w:t xml:space="preserve">Conn Med. </w:t>
      </w:r>
      <w:r w:rsidRPr="004A490D">
        <w:t>2010;74(1):5-9.</w:t>
      </w:r>
    </w:p>
    <w:p w14:paraId="6650F0BB" w14:textId="77777777" w:rsidR="004A490D" w:rsidRPr="004A490D" w:rsidRDefault="004A490D" w:rsidP="004A490D">
      <w:pPr>
        <w:pStyle w:val="EndNoteBibliography"/>
        <w:spacing w:after="0"/>
        <w:ind w:left="720" w:hanging="720"/>
      </w:pPr>
      <w:r w:rsidRPr="004A490D">
        <w:t>6.</w:t>
      </w:r>
      <w:r w:rsidRPr="004A490D">
        <w:tab/>
        <w:t xml:space="preserve">Engelke C, Rummeny EJ, Marten K. Pulmonary embolism at multi-detector row CT of chest: one-year survival of treated and untreated patients. </w:t>
      </w:r>
      <w:r w:rsidRPr="004A490D">
        <w:rPr>
          <w:i/>
        </w:rPr>
        <w:t xml:space="preserve">Radiology. </w:t>
      </w:r>
      <w:r w:rsidRPr="004A490D">
        <w:t>2006;239(2):563-575.</w:t>
      </w:r>
    </w:p>
    <w:p w14:paraId="4AE1EB35" w14:textId="77777777" w:rsidR="004A490D" w:rsidRPr="004A490D" w:rsidRDefault="004A490D" w:rsidP="004A490D">
      <w:pPr>
        <w:pStyle w:val="EndNoteBibliography"/>
        <w:spacing w:after="0"/>
        <w:ind w:left="720" w:hanging="720"/>
      </w:pPr>
      <w:r w:rsidRPr="004A490D">
        <w:t>7.</w:t>
      </w:r>
      <w:r w:rsidRPr="004A490D">
        <w:tab/>
        <w:t xml:space="preserve">Alhassan S, Sayf AA, Arsene C, Krayem H. Suboptimal implementation of diagnostic algorithms and overuse of computed tomography-pulmonary angiography in patients with suspected pulmonary embolism. </w:t>
      </w:r>
      <w:r w:rsidRPr="004A490D">
        <w:rPr>
          <w:i/>
        </w:rPr>
        <w:t xml:space="preserve">Ann Thorac Med. </w:t>
      </w:r>
      <w:r w:rsidRPr="004A490D">
        <w:t>2016;11(4):254-260.</w:t>
      </w:r>
    </w:p>
    <w:p w14:paraId="209DE1FA" w14:textId="77777777" w:rsidR="004A490D" w:rsidRPr="004A490D" w:rsidRDefault="004A490D" w:rsidP="004A490D">
      <w:pPr>
        <w:pStyle w:val="EndNoteBibliography"/>
        <w:spacing w:after="0"/>
        <w:ind w:left="720" w:hanging="720"/>
      </w:pPr>
      <w:r w:rsidRPr="004A490D">
        <w:t>8.</w:t>
      </w:r>
      <w:r w:rsidRPr="004A490D">
        <w:tab/>
        <w:t xml:space="preserve">Perelas A, Dimou A, Saenz A, et al. Incidental findings on computed tomography angiography in patients evaluated for pulmonary embolism. </w:t>
      </w:r>
      <w:r w:rsidRPr="004A490D">
        <w:rPr>
          <w:i/>
        </w:rPr>
        <w:t xml:space="preserve">Ann Am Thorac Soc. </w:t>
      </w:r>
      <w:r w:rsidRPr="004A490D">
        <w:t>2015;12(5):689-695.</w:t>
      </w:r>
    </w:p>
    <w:p w14:paraId="793B594B" w14:textId="77777777" w:rsidR="004A490D" w:rsidRPr="004A490D" w:rsidRDefault="004A490D" w:rsidP="004A490D">
      <w:pPr>
        <w:pStyle w:val="EndNoteBibliography"/>
        <w:spacing w:after="0"/>
        <w:ind w:left="720" w:hanging="720"/>
      </w:pPr>
      <w:r w:rsidRPr="004A490D">
        <w:t>9.</w:t>
      </w:r>
      <w:r w:rsidRPr="004A490D">
        <w:tab/>
        <w:t xml:space="preserve">Nagpal P, Eskandari A, Priya S. Pulmonary embolism imaging: when is it too much? </w:t>
      </w:r>
      <w:r w:rsidRPr="004A490D">
        <w:rPr>
          <w:i/>
        </w:rPr>
        <w:t xml:space="preserve">Postgrad Med J. </w:t>
      </w:r>
      <w:r w:rsidRPr="004A490D">
        <w:t>2019;95(1121):177.</w:t>
      </w:r>
    </w:p>
    <w:p w14:paraId="0A23059F" w14:textId="77777777" w:rsidR="004A490D" w:rsidRPr="004A490D" w:rsidRDefault="004A490D" w:rsidP="004A490D">
      <w:pPr>
        <w:pStyle w:val="EndNoteBibliography"/>
        <w:spacing w:after="0"/>
        <w:ind w:left="720" w:hanging="720"/>
      </w:pPr>
      <w:r w:rsidRPr="004A490D">
        <w:t>10.</w:t>
      </w:r>
      <w:r w:rsidRPr="004A490D">
        <w:tab/>
        <w:t xml:space="preserve">Chetlen AL, Chan TL, Ballard DH, et al. Addressing Burnout in Radiologists. </w:t>
      </w:r>
      <w:r w:rsidRPr="004A490D">
        <w:rPr>
          <w:i/>
        </w:rPr>
        <w:t xml:space="preserve">Acad Radiol. </w:t>
      </w:r>
      <w:r w:rsidRPr="004A490D">
        <w:t>2019;26(4):526-533.</w:t>
      </w:r>
    </w:p>
    <w:p w14:paraId="21BFA61A" w14:textId="77777777" w:rsidR="004A490D" w:rsidRPr="004A490D" w:rsidRDefault="004A490D" w:rsidP="004A490D">
      <w:pPr>
        <w:pStyle w:val="EndNoteBibliography"/>
        <w:spacing w:after="0"/>
        <w:ind w:left="720" w:hanging="720"/>
      </w:pPr>
      <w:r w:rsidRPr="004A490D">
        <w:lastRenderedPageBreak/>
        <w:t>11.</w:t>
      </w:r>
      <w:r w:rsidRPr="004A490D">
        <w:tab/>
        <w:t xml:space="preserve">Salyers MP, Bonfils KA, Luther L, et al. The Relationship Between Professional Burnout and Quality and Safety in Healthcare: A Meta-Analysis. </w:t>
      </w:r>
      <w:r w:rsidRPr="004A490D">
        <w:rPr>
          <w:i/>
        </w:rPr>
        <w:t xml:space="preserve">J Gen Intern Med. </w:t>
      </w:r>
      <w:r w:rsidRPr="004A490D">
        <w:t>2017;32(4):475-482.</w:t>
      </w:r>
    </w:p>
    <w:p w14:paraId="5E2FCD9E" w14:textId="77777777" w:rsidR="004A490D" w:rsidRPr="004A490D" w:rsidRDefault="004A490D" w:rsidP="004A490D">
      <w:pPr>
        <w:pStyle w:val="EndNoteBibliography"/>
        <w:spacing w:after="0"/>
        <w:ind w:left="720" w:hanging="720"/>
      </w:pPr>
      <w:r w:rsidRPr="004A490D">
        <w:t>12.</w:t>
      </w:r>
      <w:r w:rsidRPr="004A490D">
        <w:tab/>
        <w:t xml:space="preserve">Mitchell AM, Jones AE, Tumlin JA, Kline JA. Prospective study of the incidence of contrast-induced nephropathy among patients evaluated for pulmonary embolism by contrast-enhanced computed tomography. </w:t>
      </w:r>
      <w:r w:rsidRPr="004A490D">
        <w:rPr>
          <w:i/>
        </w:rPr>
        <w:t xml:space="preserve">Acad Emerg Med. </w:t>
      </w:r>
      <w:r w:rsidRPr="004A490D">
        <w:t>2012;19(6):618-625.</w:t>
      </w:r>
    </w:p>
    <w:p w14:paraId="18C6A1FA" w14:textId="77777777" w:rsidR="004A490D" w:rsidRPr="004A490D" w:rsidRDefault="004A490D" w:rsidP="004A490D">
      <w:pPr>
        <w:pStyle w:val="EndNoteBibliography"/>
        <w:spacing w:after="0"/>
        <w:ind w:left="720" w:hanging="720"/>
      </w:pPr>
      <w:r w:rsidRPr="004A490D">
        <w:t>13.</w:t>
      </w:r>
      <w:r w:rsidRPr="004A490D">
        <w:tab/>
        <w:t xml:space="preserve">Yazici S, Kiris T, Emre A, et al. Relation of contrast nephropathy to adverse events in pulmonary emboli patients diagnosed with contrast CT. </w:t>
      </w:r>
      <w:r w:rsidRPr="004A490D">
        <w:rPr>
          <w:i/>
        </w:rPr>
        <w:t xml:space="preserve">Am J Emerg Med. </w:t>
      </w:r>
      <w:r w:rsidRPr="004A490D">
        <w:t>2016;34(7):1247-1250.</w:t>
      </w:r>
    </w:p>
    <w:p w14:paraId="2CB4D05C" w14:textId="77777777" w:rsidR="004A490D" w:rsidRPr="004A490D" w:rsidRDefault="004A490D" w:rsidP="004A490D">
      <w:pPr>
        <w:pStyle w:val="EndNoteBibliography"/>
        <w:spacing w:after="0"/>
        <w:ind w:left="720" w:hanging="720"/>
      </w:pPr>
      <w:r w:rsidRPr="004A490D">
        <w:t>14.</w:t>
      </w:r>
      <w:r w:rsidRPr="004A490D">
        <w:tab/>
        <w:t xml:space="preserve">Deak PD, Smal Y, Kalender WA. Multisection CT protocols: sex- and age-specific conversion factors used to determine effective dose from dose-length product. </w:t>
      </w:r>
      <w:r w:rsidRPr="004A490D">
        <w:rPr>
          <w:i/>
        </w:rPr>
        <w:t xml:space="preserve">Radiology. </w:t>
      </w:r>
      <w:r w:rsidRPr="004A490D">
        <w:t>2010;257(1):158-166.</w:t>
      </w:r>
    </w:p>
    <w:p w14:paraId="6F27267A" w14:textId="77777777" w:rsidR="004A490D" w:rsidRPr="004A490D" w:rsidRDefault="004A490D" w:rsidP="004A490D">
      <w:pPr>
        <w:pStyle w:val="EndNoteBibliography"/>
        <w:spacing w:after="0"/>
        <w:ind w:left="720" w:hanging="720"/>
      </w:pPr>
      <w:r w:rsidRPr="004A490D">
        <w:t>15.</w:t>
      </w:r>
      <w:r w:rsidRPr="004A490D">
        <w:tab/>
        <w:t xml:space="preserve">Dhakal P, Iftikhar MH, Wang L, et al. Overutilisation of imaging studies for diagnosis of pulmonary embolism: are we following the guidelines? </w:t>
      </w:r>
      <w:r w:rsidRPr="004A490D">
        <w:rPr>
          <w:i/>
        </w:rPr>
        <w:t xml:space="preserve">Postgrad Med J. </w:t>
      </w:r>
      <w:r w:rsidRPr="004A490D">
        <w:t>2019.</w:t>
      </w:r>
    </w:p>
    <w:p w14:paraId="212CA21A" w14:textId="77777777" w:rsidR="004A490D" w:rsidRPr="004A490D" w:rsidRDefault="004A490D" w:rsidP="004A490D">
      <w:pPr>
        <w:pStyle w:val="EndNoteBibliography"/>
        <w:spacing w:after="0"/>
        <w:ind w:left="720" w:hanging="720"/>
      </w:pPr>
      <w:r w:rsidRPr="004A490D">
        <w:t>16.</w:t>
      </w:r>
      <w:r w:rsidRPr="004A490D">
        <w:tab/>
        <w:t xml:space="preserve">Costantino MM, Randall G, Gosselin M, Brandt M, Spinning K, Vegas CD. CT angiography in the evaluation of acute pulmonary embolus. </w:t>
      </w:r>
      <w:r w:rsidRPr="004A490D">
        <w:rPr>
          <w:i/>
        </w:rPr>
        <w:t xml:space="preserve">AJR Am J Roentgenol. </w:t>
      </w:r>
      <w:r w:rsidRPr="004A490D">
        <w:t>2008;191(2):471-474.</w:t>
      </w:r>
    </w:p>
    <w:p w14:paraId="348E10F1" w14:textId="77777777" w:rsidR="004A490D" w:rsidRPr="004A490D" w:rsidRDefault="004A490D" w:rsidP="004A490D">
      <w:pPr>
        <w:pStyle w:val="EndNoteBibliography"/>
        <w:spacing w:after="0"/>
        <w:ind w:left="720" w:hanging="720"/>
      </w:pPr>
      <w:r w:rsidRPr="004A490D">
        <w:t>17.</w:t>
      </w:r>
      <w:r w:rsidRPr="004A490D">
        <w:tab/>
        <w:t xml:space="preserve">Donohoo JH, Mayo-Smith WW, Pezzullo JA, Egglin TK. Utilization patterns and diagnostic yield of 3421 consecutive multidetector row computed tomography pulmonary angiograms in a busy emergency department. </w:t>
      </w:r>
      <w:r w:rsidRPr="004A490D">
        <w:rPr>
          <w:i/>
        </w:rPr>
        <w:t xml:space="preserve">J Comput Assist Tomogr. </w:t>
      </w:r>
      <w:r w:rsidRPr="004A490D">
        <w:t>2008;32(3):421-425.</w:t>
      </w:r>
    </w:p>
    <w:p w14:paraId="5BC0492B" w14:textId="77777777" w:rsidR="004A490D" w:rsidRPr="004A490D" w:rsidRDefault="004A490D" w:rsidP="004A490D">
      <w:pPr>
        <w:pStyle w:val="EndNoteBibliography"/>
        <w:spacing w:after="0"/>
        <w:ind w:left="720" w:hanging="720"/>
      </w:pPr>
      <w:r w:rsidRPr="004A490D">
        <w:t>18.</w:t>
      </w:r>
      <w:r w:rsidRPr="004A490D">
        <w:tab/>
        <w:t xml:space="preserve">Feng LB, Pines JM, Yusuf HR, Grosse SD. U.S. trends in computed tomography use and diagnoses in emergency department visits by patients with symptoms suggestive of pulmonary embolism, 2001-2009. </w:t>
      </w:r>
      <w:r w:rsidRPr="004A490D">
        <w:rPr>
          <w:i/>
        </w:rPr>
        <w:t xml:space="preserve">Acad Emerg Med. </w:t>
      </w:r>
      <w:r w:rsidRPr="004A490D">
        <w:t>2013;20(10):1033-1040.</w:t>
      </w:r>
    </w:p>
    <w:p w14:paraId="5F71C875" w14:textId="77777777" w:rsidR="004A490D" w:rsidRPr="004A490D" w:rsidRDefault="004A490D" w:rsidP="004A490D">
      <w:pPr>
        <w:pStyle w:val="EndNoteBibliography"/>
        <w:spacing w:after="0"/>
        <w:ind w:left="720" w:hanging="720"/>
      </w:pPr>
      <w:r w:rsidRPr="004A490D">
        <w:t>19.</w:t>
      </w:r>
      <w:r w:rsidRPr="004A490D">
        <w:tab/>
        <w:t xml:space="preserve">Yin F, Wilson T, Della Fave A, et al. Inappropriate use of D-dimer assay and pulmonary CT angiography in the evaluation of suspected acute pulmonary embolism. </w:t>
      </w:r>
      <w:r w:rsidRPr="004A490D">
        <w:rPr>
          <w:i/>
        </w:rPr>
        <w:t xml:space="preserve">Am J Med Qual. </w:t>
      </w:r>
      <w:r w:rsidRPr="004A490D">
        <w:t>2012;27(1):74-79.</w:t>
      </w:r>
    </w:p>
    <w:p w14:paraId="4601330D" w14:textId="77777777" w:rsidR="004A490D" w:rsidRPr="004A490D" w:rsidRDefault="004A490D" w:rsidP="004A490D">
      <w:pPr>
        <w:pStyle w:val="EndNoteBibliography"/>
        <w:spacing w:after="0"/>
        <w:ind w:left="720" w:hanging="720"/>
      </w:pPr>
      <w:r w:rsidRPr="004A490D">
        <w:t>20.</w:t>
      </w:r>
      <w:r w:rsidRPr="004A490D">
        <w:tab/>
        <w:t xml:space="preserve">Albrizio M, Mizzi A. Rate of computed tomography pulmonary angiographies (CTPA) positive for pulmonary embolism and predictive scores. </w:t>
      </w:r>
      <w:r w:rsidRPr="004A490D">
        <w:rPr>
          <w:i/>
        </w:rPr>
        <w:t xml:space="preserve">Radiol Med. </w:t>
      </w:r>
      <w:r w:rsidRPr="004A490D">
        <w:t>2007;112(7):982-987.</w:t>
      </w:r>
    </w:p>
    <w:p w14:paraId="123D5F4A" w14:textId="77777777" w:rsidR="004A490D" w:rsidRPr="004A490D" w:rsidRDefault="004A490D" w:rsidP="004A490D">
      <w:pPr>
        <w:pStyle w:val="EndNoteBibliography"/>
        <w:spacing w:after="0"/>
        <w:ind w:left="720" w:hanging="720"/>
      </w:pPr>
      <w:r w:rsidRPr="004A490D">
        <w:t>21.</w:t>
      </w:r>
      <w:r w:rsidRPr="004A490D">
        <w:tab/>
        <w:t xml:space="preserve">Haap MM, Gatidis S, Horger M, Riessen R, Lehnert H, Haas CS. Computed tomography angiography in patients with suspected pulmonary embolism-too often considered? </w:t>
      </w:r>
      <w:r w:rsidRPr="004A490D">
        <w:rPr>
          <w:i/>
        </w:rPr>
        <w:t xml:space="preserve">Am J Emerg Med. </w:t>
      </w:r>
      <w:r w:rsidRPr="004A490D">
        <w:t>2012;30(2):325-330.</w:t>
      </w:r>
    </w:p>
    <w:p w14:paraId="00AE0A53" w14:textId="77777777" w:rsidR="004A490D" w:rsidRPr="004A490D" w:rsidRDefault="004A490D" w:rsidP="004A490D">
      <w:pPr>
        <w:pStyle w:val="EndNoteBibliography"/>
        <w:spacing w:after="0"/>
        <w:ind w:left="720" w:hanging="720"/>
      </w:pPr>
      <w:r w:rsidRPr="004A490D">
        <w:t>22.</w:t>
      </w:r>
      <w:r w:rsidRPr="004A490D">
        <w:tab/>
        <w:t xml:space="preserve">Perrier A, Roy PM, Sanchez O, et al. Multidetector-row computed tomography in suspected pulmonary embolism. </w:t>
      </w:r>
      <w:r w:rsidRPr="004A490D">
        <w:rPr>
          <w:i/>
        </w:rPr>
        <w:t xml:space="preserve">N Engl J Med. </w:t>
      </w:r>
      <w:r w:rsidRPr="004A490D">
        <w:t>2005;352(17):1760-1768.</w:t>
      </w:r>
    </w:p>
    <w:p w14:paraId="4E30427E" w14:textId="77777777" w:rsidR="004A490D" w:rsidRPr="004A490D" w:rsidRDefault="004A490D" w:rsidP="004A490D">
      <w:pPr>
        <w:pStyle w:val="EndNoteBibliography"/>
        <w:spacing w:after="0"/>
        <w:ind w:left="720" w:hanging="720"/>
      </w:pPr>
      <w:r w:rsidRPr="004A490D">
        <w:t>23.</w:t>
      </w:r>
      <w:r w:rsidRPr="004A490D">
        <w:tab/>
        <w:t xml:space="preserve">Stojanovska J, Carlos RC, Kocher KE, et al. CT Pulmonary Angiography: Using Decision Rules in the Emergency Department. </w:t>
      </w:r>
      <w:r w:rsidRPr="004A490D">
        <w:rPr>
          <w:i/>
        </w:rPr>
        <w:t xml:space="preserve">J Am Coll Radiol. </w:t>
      </w:r>
      <w:r w:rsidRPr="004A490D">
        <w:t>2015;12(10):1023-1029.</w:t>
      </w:r>
    </w:p>
    <w:p w14:paraId="0B219F2E" w14:textId="77777777" w:rsidR="004A490D" w:rsidRPr="004A490D" w:rsidRDefault="004A490D" w:rsidP="004A490D">
      <w:pPr>
        <w:pStyle w:val="EndNoteBibliography"/>
        <w:spacing w:after="0"/>
        <w:ind w:left="720" w:hanging="720"/>
      </w:pPr>
      <w:r w:rsidRPr="004A490D">
        <w:t>24.</w:t>
      </w:r>
      <w:r w:rsidRPr="004A490D">
        <w:tab/>
        <w:t xml:space="preserve">Stein EG, Haramati LB, Chamarthy M, Sprayregen S, Davitt MM, Freeman LM. Success of a safe and simple algorithm to reduce use of CT pulmonary angiography in the emergency department. </w:t>
      </w:r>
      <w:r w:rsidRPr="004A490D">
        <w:rPr>
          <w:i/>
        </w:rPr>
        <w:t xml:space="preserve">AJR Am J Roentgenol. </w:t>
      </w:r>
      <w:r w:rsidRPr="004A490D">
        <w:t>2010;194(2):392-397.</w:t>
      </w:r>
    </w:p>
    <w:p w14:paraId="1667B3D8" w14:textId="77777777" w:rsidR="004A490D" w:rsidRPr="004A490D" w:rsidRDefault="004A490D" w:rsidP="004A490D">
      <w:pPr>
        <w:pStyle w:val="EndNoteBibliography"/>
        <w:spacing w:after="0"/>
        <w:ind w:left="720" w:hanging="720"/>
      </w:pPr>
      <w:r w:rsidRPr="004A490D">
        <w:t>25.</w:t>
      </w:r>
      <w:r w:rsidRPr="004A490D">
        <w:tab/>
        <w:t xml:space="preserve">Hall WB, Truitt SG, Scheunemann LP, et al. The prevalence of clinically relevant incidental findings on chest computed tomographic angiograms ordered to diagnose pulmonary embolism. </w:t>
      </w:r>
      <w:r w:rsidRPr="004A490D">
        <w:rPr>
          <w:i/>
        </w:rPr>
        <w:t xml:space="preserve">Arch Intern Med. </w:t>
      </w:r>
      <w:r w:rsidRPr="004A490D">
        <w:t>2009;169(21):1961-1965.</w:t>
      </w:r>
    </w:p>
    <w:p w14:paraId="5D63FC33" w14:textId="77777777" w:rsidR="004A490D" w:rsidRPr="004A490D" w:rsidRDefault="004A490D" w:rsidP="004A490D">
      <w:pPr>
        <w:pStyle w:val="EndNoteBibliography"/>
        <w:spacing w:after="0"/>
        <w:ind w:left="720" w:hanging="720"/>
      </w:pPr>
      <w:r w:rsidRPr="004A490D">
        <w:t>26.</w:t>
      </w:r>
      <w:r w:rsidRPr="004A490D">
        <w:tab/>
        <w:t xml:space="preserve">Chen Z, Deblois S, Toporowicz K, et al. Yield of CT pulmonary angiography in the diagnosis of acute pulmonary embolism: short report. </w:t>
      </w:r>
      <w:r w:rsidRPr="004A490D">
        <w:rPr>
          <w:i/>
        </w:rPr>
        <w:t xml:space="preserve">BMC Res Notes. </w:t>
      </w:r>
      <w:r w:rsidRPr="004A490D">
        <w:t>2019;12(1):41.</w:t>
      </w:r>
    </w:p>
    <w:p w14:paraId="7C0DF991" w14:textId="77777777" w:rsidR="004A490D" w:rsidRPr="004A490D" w:rsidRDefault="004A490D" w:rsidP="004A490D">
      <w:pPr>
        <w:pStyle w:val="EndNoteBibliography"/>
        <w:spacing w:after="0"/>
        <w:ind w:left="720" w:hanging="720"/>
      </w:pPr>
      <w:r w:rsidRPr="004A490D">
        <w:t>27.</w:t>
      </w:r>
      <w:r w:rsidRPr="004A490D">
        <w:tab/>
        <w:t xml:space="preserve">Soo Hoo GW, Tsai E, Vazirani S, Li Z, Barack BM, Wu CC. Long-Term Experience With a Mandatory Clinical Decision Rule and Mandatory d-Dimer in the Evaluation of Suspected Pulmonary Embolism. </w:t>
      </w:r>
      <w:r w:rsidRPr="004A490D">
        <w:rPr>
          <w:i/>
        </w:rPr>
        <w:t xml:space="preserve">J Am Coll Radiol. </w:t>
      </w:r>
      <w:r w:rsidRPr="004A490D">
        <w:t>2018;15(12):1673-1680.</w:t>
      </w:r>
    </w:p>
    <w:p w14:paraId="678372D1" w14:textId="77777777" w:rsidR="004A490D" w:rsidRPr="004A490D" w:rsidRDefault="004A490D" w:rsidP="004A490D">
      <w:pPr>
        <w:pStyle w:val="EndNoteBibliography"/>
        <w:spacing w:after="0"/>
        <w:ind w:left="720" w:hanging="720"/>
      </w:pPr>
      <w:r w:rsidRPr="004A490D">
        <w:t>28.</w:t>
      </w:r>
      <w:r w:rsidRPr="004A490D">
        <w:tab/>
        <w:t xml:space="preserve">Raja AS, Greenberg JO, Qaseem A, et al. Evaluation of Patients With Suspected Acute Pulmonary Embolism: Best Practice Advice From the Clinical Guidelines Committee of the American College of Physicians. </w:t>
      </w:r>
      <w:r w:rsidRPr="004A490D">
        <w:rPr>
          <w:i/>
        </w:rPr>
        <w:t xml:space="preserve">Ann Intern Med. </w:t>
      </w:r>
      <w:r w:rsidRPr="004A490D">
        <w:t>2015;163(9):701-711.</w:t>
      </w:r>
    </w:p>
    <w:p w14:paraId="12E4C9C6" w14:textId="77777777" w:rsidR="004A490D" w:rsidRPr="004A490D" w:rsidRDefault="004A490D" w:rsidP="004A490D">
      <w:pPr>
        <w:pStyle w:val="EndNoteBibliography"/>
        <w:spacing w:after="0"/>
        <w:ind w:left="720" w:hanging="720"/>
      </w:pPr>
      <w:r w:rsidRPr="004A490D">
        <w:lastRenderedPageBreak/>
        <w:t>29.</w:t>
      </w:r>
      <w:r w:rsidRPr="004A490D">
        <w:tab/>
        <w:t xml:space="preserve">Walen S, Leijstra MA, Uil SM, Boomsma MF, van den Berg JW. Diagnostic yield of CT thorax angiography in patients suspected of pulmonary embolism: independent predictors and protocol adherence. </w:t>
      </w:r>
      <w:r w:rsidRPr="004A490D">
        <w:rPr>
          <w:i/>
        </w:rPr>
        <w:t xml:space="preserve">Insights Imaging. </w:t>
      </w:r>
      <w:r w:rsidRPr="004A490D">
        <w:t>2014;5(2):231-236.</w:t>
      </w:r>
    </w:p>
    <w:p w14:paraId="4E33FF8E" w14:textId="77777777" w:rsidR="004A490D" w:rsidRPr="004A490D" w:rsidRDefault="004A490D" w:rsidP="004A490D">
      <w:pPr>
        <w:pStyle w:val="EndNoteBibliography"/>
        <w:spacing w:after="0"/>
        <w:ind w:left="720" w:hanging="720"/>
      </w:pPr>
      <w:r w:rsidRPr="004A490D">
        <w:t>30.</w:t>
      </w:r>
      <w:r w:rsidRPr="004A490D">
        <w:tab/>
        <w:t xml:space="preserve">Geeting GK, Beck M, Bruno MA, et al. Mandatory Assignment of Modified Wells Score Before CT Angiography for Pulmonary Embolism Fails to Improve Utilization or Percentage of Positive Cases. </w:t>
      </w:r>
      <w:r w:rsidRPr="004A490D">
        <w:rPr>
          <w:i/>
        </w:rPr>
        <w:t xml:space="preserve">AJR Am J Roentgenol. </w:t>
      </w:r>
      <w:r w:rsidRPr="004A490D">
        <w:t>2016;207(2):442-449.</w:t>
      </w:r>
    </w:p>
    <w:p w14:paraId="59C7F4E7" w14:textId="77777777" w:rsidR="004A490D" w:rsidRPr="004A490D" w:rsidRDefault="004A490D" w:rsidP="004A490D">
      <w:pPr>
        <w:pStyle w:val="EndNoteBibliography"/>
        <w:spacing w:after="0"/>
        <w:ind w:left="720" w:hanging="720"/>
      </w:pPr>
      <w:r w:rsidRPr="004A490D">
        <w:t>31.</w:t>
      </w:r>
      <w:r w:rsidRPr="004A490D">
        <w:tab/>
        <w:t xml:space="preserve">Pernod G, Caterino J, Maignan M, et al. D-Dimer Use and Pulmonary Embolism Diagnosis in Emergency Units: Why Is There Such a Difference in Pulmonary Embolism Prevalence between the United States of America and Countries Outside USA? </w:t>
      </w:r>
      <w:r w:rsidRPr="004A490D">
        <w:rPr>
          <w:i/>
        </w:rPr>
        <w:t xml:space="preserve">PLoS One. </w:t>
      </w:r>
      <w:r w:rsidRPr="004A490D">
        <w:t>2017;12(1):e0169268.</w:t>
      </w:r>
    </w:p>
    <w:p w14:paraId="34B55F4A" w14:textId="77777777" w:rsidR="004A490D" w:rsidRPr="004A490D" w:rsidRDefault="004A490D" w:rsidP="004A490D">
      <w:pPr>
        <w:pStyle w:val="EndNoteBibliography"/>
        <w:spacing w:after="0"/>
        <w:ind w:left="720" w:hanging="720"/>
      </w:pPr>
      <w:r w:rsidRPr="004A490D">
        <w:t>32.</w:t>
      </w:r>
      <w:r w:rsidRPr="004A490D">
        <w:tab/>
        <w:t xml:space="preserve">Wilson KC, Gould MK. Choosing Wisely((R)) in pulmonary medicine. </w:t>
      </w:r>
      <w:r w:rsidRPr="004A490D">
        <w:rPr>
          <w:i/>
        </w:rPr>
        <w:t xml:space="preserve">Am J Respir Crit Care Med. </w:t>
      </w:r>
      <w:r w:rsidRPr="004A490D">
        <w:t>2014;189(12):1451-1452.</w:t>
      </w:r>
    </w:p>
    <w:p w14:paraId="23C2610D" w14:textId="77777777" w:rsidR="004A490D" w:rsidRPr="004A490D" w:rsidRDefault="004A490D" w:rsidP="004A490D">
      <w:pPr>
        <w:pStyle w:val="EndNoteBibliography"/>
        <w:spacing w:after="0"/>
        <w:ind w:left="720" w:hanging="720"/>
      </w:pPr>
      <w:r w:rsidRPr="004A490D">
        <w:t>33.</w:t>
      </w:r>
      <w:r w:rsidRPr="004A490D">
        <w:tab/>
        <w:t xml:space="preserve">Mayo J, Thakur Y. Pulmonary CT angiography as first-line imaging for PE: image quality and radiation dose considerations. </w:t>
      </w:r>
      <w:r w:rsidRPr="004A490D">
        <w:rPr>
          <w:i/>
        </w:rPr>
        <w:t xml:space="preserve">AJR Am J Roentgenol. </w:t>
      </w:r>
      <w:r w:rsidRPr="004A490D">
        <w:t>2013;200(3):522-528.</w:t>
      </w:r>
    </w:p>
    <w:p w14:paraId="41F830A2" w14:textId="77777777" w:rsidR="004A490D" w:rsidRPr="004A490D" w:rsidRDefault="004A490D" w:rsidP="004A490D">
      <w:pPr>
        <w:pStyle w:val="EndNoteBibliography"/>
        <w:spacing w:after="0"/>
        <w:ind w:left="720" w:hanging="720"/>
      </w:pPr>
      <w:r w:rsidRPr="004A490D">
        <w:t>34.</w:t>
      </w:r>
      <w:r w:rsidRPr="004A490D">
        <w:tab/>
        <w:t xml:space="preserve">Parker MS, Hui FK, Camacho MA, Chung JK, Broga DW, Sethi NN. Female breast radiation exposure during CT pulmonary angiography. </w:t>
      </w:r>
      <w:r w:rsidRPr="004A490D">
        <w:rPr>
          <w:i/>
        </w:rPr>
        <w:t xml:space="preserve">AJR Am J Roentgenol. </w:t>
      </w:r>
      <w:r w:rsidRPr="004A490D">
        <w:t>2005;185(5):1228-1233.</w:t>
      </w:r>
    </w:p>
    <w:p w14:paraId="42C1DF46" w14:textId="77777777" w:rsidR="004A490D" w:rsidRPr="004A490D" w:rsidRDefault="004A490D" w:rsidP="004A490D">
      <w:pPr>
        <w:pStyle w:val="EndNoteBibliography"/>
        <w:spacing w:after="0"/>
        <w:ind w:left="720" w:hanging="720"/>
      </w:pPr>
      <w:r w:rsidRPr="004A490D">
        <w:t>35.</w:t>
      </w:r>
      <w:r w:rsidRPr="004A490D">
        <w:tab/>
        <w:t xml:space="preserve">Takahashi EA, Yoon HC. Four-year cumulative radiation exposure in patients undergoing computed tomography angiography for suspected pulmonary embolism. </w:t>
      </w:r>
      <w:r w:rsidRPr="004A490D">
        <w:rPr>
          <w:i/>
        </w:rPr>
        <w:t xml:space="preserve">Radiol Res Pract. </w:t>
      </w:r>
      <w:r w:rsidRPr="004A490D">
        <w:t>2013;2013:482403.</w:t>
      </w:r>
    </w:p>
    <w:p w14:paraId="58E63D40" w14:textId="77777777" w:rsidR="004A490D" w:rsidRPr="004A490D" w:rsidRDefault="004A490D" w:rsidP="004A490D">
      <w:pPr>
        <w:pStyle w:val="EndNoteBibliography"/>
        <w:spacing w:after="0"/>
        <w:ind w:left="720" w:hanging="720"/>
      </w:pPr>
      <w:r w:rsidRPr="004A490D">
        <w:t>36.</w:t>
      </w:r>
      <w:r w:rsidRPr="004A490D">
        <w:tab/>
        <w:t xml:space="preserve">Turedi S, Erdem E, Karaca Y, et al. The High Risk of Contrast-induced Nephropathy in Patients with Suspected Pulmonary Embolism Despite Three Different Prophylaxis: A Randomized Controlled Trial. </w:t>
      </w:r>
      <w:r w:rsidRPr="004A490D">
        <w:rPr>
          <w:i/>
        </w:rPr>
        <w:t xml:space="preserve">Acad Emerg Med. </w:t>
      </w:r>
      <w:r w:rsidRPr="004A490D">
        <w:t>2016;23(10):1136-1145.</w:t>
      </w:r>
    </w:p>
    <w:p w14:paraId="4C1E9429" w14:textId="77777777" w:rsidR="004A490D" w:rsidRPr="004A490D" w:rsidRDefault="004A490D" w:rsidP="004A490D">
      <w:pPr>
        <w:pStyle w:val="EndNoteBibliography"/>
        <w:spacing w:after="0"/>
        <w:ind w:left="720" w:hanging="720"/>
      </w:pPr>
      <w:r w:rsidRPr="004A490D">
        <w:t>37.</w:t>
      </w:r>
      <w:r w:rsidRPr="004A490D">
        <w:tab/>
        <w:t xml:space="preserve">Reagle Z, Tringali S, Gill N, Peterson MW. Diagnostic yield and renal complications after computed tomography pulmonary angiograms performed in a community-based academic hospital. </w:t>
      </w:r>
      <w:r w:rsidRPr="004A490D">
        <w:rPr>
          <w:i/>
        </w:rPr>
        <w:t xml:space="preserve">J Community Hosp Intern Med Perspect. </w:t>
      </w:r>
      <w:r w:rsidRPr="004A490D">
        <w:t>2012;2(2).</w:t>
      </w:r>
    </w:p>
    <w:p w14:paraId="6753E288" w14:textId="77777777" w:rsidR="004A490D" w:rsidRPr="004A490D" w:rsidRDefault="004A490D" w:rsidP="004A490D">
      <w:pPr>
        <w:pStyle w:val="EndNoteBibliography"/>
        <w:spacing w:after="0"/>
        <w:ind w:left="720" w:hanging="720"/>
      </w:pPr>
      <w:r w:rsidRPr="004A490D">
        <w:t>38.</w:t>
      </w:r>
      <w:r w:rsidRPr="004A490D">
        <w:tab/>
        <w:t xml:space="preserve">Costa AF, Basseri H, Sheikh A, Stiell I, Dennie C. The yield of CT pulmonary angiograms to exclude acute pulmonary embolism. </w:t>
      </w:r>
      <w:r w:rsidRPr="004A490D">
        <w:rPr>
          <w:i/>
        </w:rPr>
        <w:t xml:space="preserve">Emerg Radiol. </w:t>
      </w:r>
      <w:r w:rsidRPr="004A490D">
        <w:t>2014;21(2):133-141.</w:t>
      </w:r>
    </w:p>
    <w:p w14:paraId="2862158A" w14:textId="77777777" w:rsidR="004A490D" w:rsidRPr="004A490D" w:rsidRDefault="004A490D" w:rsidP="004A490D">
      <w:pPr>
        <w:pStyle w:val="EndNoteBibliography"/>
        <w:spacing w:after="0"/>
        <w:ind w:left="720" w:hanging="720"/>
      </w:pPr>
      <w:r w:rsidRPr="004A490D">
        <w:t>39.</w:t>
      </w:r>
      <w:r w:rsidRPr="004A490D">
        <w:tab/>
        <w:t xml:space="preserve">Woo JK, Chiu RY, Thakur Y, Mayo JR. Risk-benefit analysis of pulmonary CT angiography in patients with suspected pulmonary embolus. </w:t>
      </w:r>
      <w:r w:rsidRPr="004A490D">
        <w:rPr>
          <w:i/>
        </w:rPr>
        <w:t xml:space="preserve">AJR Am J Roentgenol. </w:t>
      </w:r>
      <w:r w:rsidRPr="004A490D">
        <w:t>2012;198(6):1332-1339.</w:t>
      </w:r>
    </w:p>
    <w:p w14:paraId="37C8A2D5" w14:textId="77777777" w:rsidR="004A490D" w:rsidRPr="004A490D" w:rsidRDefault="004A490D" w:rsidP="004A490D">
      <w:pPr>
        <w:pStyle w:val="EndNoteBibliography"/>
        <w:spacing w:after="0"/>
        <w:ind w:left="720" w:hanging="720"/>
      </w:pPr>
      <w:r w:rsidRPr="004A490D">
        <w:t>40.</w:t>
      </w:r>
      <w:r w:rsidRPr="004A490D">
        <w:tab/>
        <w:t xml:space="preserve">Brotman DJ, Segal JB, Jani JT, Petty BG, Kickler TS. Limitations of D-dimer testing in unselected inpatients with suspected venous thromboembolism. </w:t>
      </w:r>
      <w:r w:rsidRPr="004A490D">
        <w:rPr>
          <w:i/>
        </w:rPr>
        <w:t xml:space="preserve">Am J Med. </w:t>
      </w:r>
      <w:r w:rsidRPr="004A490D">
        <w:t>2003;114(4):276-282.</w:t>
      </w:r>
    </w:p>
    <w:p w14:paraId="56424181" w14:textId="77777777" w:rsidR="004A490D" w:rsidRPr="004A490D" w:rsidRDefault="004A490D" w:rsidP="004A490D">
      <w:pPr>
        <w:pStyle w:val="EndNoteBibliography"/>
        <w:spacing w:after="0"/>
        <w:ind w:left="720" w:hanging="720"/>
      </w:pPr>
      <w:r w:rsidRPr="004A490D">
        <w:t>41.</w:t>
      </w:r>
      <w:r w:rsidRPr="004A490D">
        <w:tab/>
        <w:t xml:space="preserve">Schrecengost JE, LeGallo RD, Boyd JC, et al. Comparison of diagnostic accuracies in outpatients and hospitalized patients of D-dimer testing for the evaluation of suspected pulmonary embolism. </w:t>
      </w:r>
      <w:r w:rsidRPr="004A490D">
        <w:rPr>
          <w:i/>
        </w:rPr>
        <w:t xml:space="preserve">Clin Chem. </w:t>
      </w:r>
      <w:r w:rsidRPr="004A490D">
        <w:t>2003;49(9):1483-1490.</w:t>
      </w:r>
    </w:p>
    <w:p w14:paraId="3DDB5C85" w14:textId="77777777" w:rsidR="004A490D" w:rsidRPr="004A490D" w:rsidRDefault="004A490D" w:rsidP="004A490D">
      <w:pPr>
        <w:pStyle w:val="EndNoteBibliography"/>
        <w:spacing w:after="0"/>
        <w:ind w:left="720" w:hanging="720"/>
      </w:pPr>
      <w:r w:rsidRPr="004A490D">
        <w:t>42.</w:t>
      </w:r>
      <w:r w:rsidRPr="004A490D">
        <w:tab/>
        <w:t xml:space="preserve">Righini M, Le Gal G, De Lucia S, et al. Clinical usefulness of D-dimer testing in cancer patients with suspected pulmonary embolism. </w:t>
      </w:r>
      <w:r w:rsidRPr="004A490D">
        <w:rPr>
          <w:i/>
        </w:rPr>
        <w:t xml:space="preserve">Thromb Haemost. </w:t>
      </w:r>
      <w:r w:rsidRPr="004A490D">
        <w:t>2006;95(4):715-719.</w:t>
      </w:r>
    </w:p>
    <w:p w14:paraId="636A0BCA" w14:textId="77777777" w:rsidR="004A490D" w:rsidRPr="004A490D" w:rsidRDefault="004A490D" w:rsidP="004A490D">
      <w:pPr>
        <w:pStyle w:val="EndNoteBibliography"/>
        <w:spacing w:after="0"/>
        <w:ind w:left="720" w:hanging="720"/>
      </w:pPr>
      <w:r w:rsidRPr="004A490D">
        <w:t>43.</w:t>
      </w:r>
      <w:r w:rsidRPr="004A490D">
        <w:tab/>
        <w:t xml:space="preserve">Chabloz P, Reber G, Boehlen F, Hohlfeld P, de Moerloose P. TAFI antigen and D-dimer levels during normal pregnancy and at delivery. </w:t>
      </w:r>
      <w:r w:rsidRPr="004A490D">
        <w:rPr>
          <w:i/>
        </w:rPr>
        <w:t xml:space="preserve">Br J Haematol. </w:t>
      </w:r>
      <w:r w:rsidRPr="004A490D">
        <w:t>2001;115(1):150-152.</w:t>
      </w:r>
    </w:p>
    <w:p w14:paraId="72A089FD" w14:textId="77777777" w:rsidR="004A490D" w:rsidRPr="004A490D" w:rsidRDefault="004A490D" w:rsidP="004A490D">
      <w:pPr>
        <w:pStyle w:val="EndNoteBibliography"/>
        <w:spacing w:after="0"/>
        <w:ind w:left="720" w:hanging="720"/>
      </w:pPr>
      <w:r w:rsidRPr="004A490D">
        <w:t>44.</w:t>
      </w:r>
      <w:r w:rsidRPr="004A490D">
        <w:tab/>
        <w:t xml:space="preserve">Movahed MR, Khoubyari R, Hashemzadeh M, Hashemzadeh M. Obesity is strongly and independently associated with a higher prevalence of pulmonary embolism. </w:t>
      </w:r>
      <w:r w:rsidRPr="004A490D">
        <w:rPr>
          <w:i/>
        </w:rPr>
        <w:t xml:space="preserve">Respir Investig. </w:t>
      </w:r>
      <w:r w:rsidRPr="004A490D">
        <w:t>2019.</w:t>
      </w:r>
    </w:p>
    <w:p w14:paraId="0D776AC5" w14:textId="77777777" w:rsidR="004A490D" w:rsidRPr="004A490D" w:rsidRDefault="004A490D" w:rsidP="004A490D">
      <w:pPr>
        <w:pStyle w:val="EndNoteBibliography"/>
        <w:spacing w:after="0"/>
        <w:ind w:left="720" w:hanging="720"/>
      </w:pPr>
      <w:r w:rsidRPr="004A490D">
        <w:t>45.</w:t>
      </w:r>
      <w:r w:rsidRPr="004A490D">
        <w:tab/>
        <w:t xml:space="preserve">Sloan M, Sheth N, Lee GC. Is Obesity Associated With Increased Risk of Deep Vein Thrombosis or Pulmonary Embolism After Hip and Knee Arthroplasty? A Large Database Study. </w:t>
      </w:r>
      <w:r w:rsidRPr="004A490D">
        <w:rPr>
          <w:i/>
        </w:rPr>
        <w:t xml:space="preserve">Clin Orthop Relat Res. </w:t>
      </w:r>
      <w:r w:rsidRPr="004A490D">
        <w:t>2019;477(3):523-532.</w:t>
      </w:r>
    </w:p>
    <w:p w14:paraId="60B51EBC" w14:textId="77777777" w:rsidR="004A490D" w:rsidRPr="004A490D" w:rsidRDefault="004A490D" w:rsidP="004A490D">
      <w:pPr>
        <w:pStyle w:val="EndNoteBibliography"/>
        <w:spacing w:after="0"/>
        <w:ind w:left="720" w:hanging="720"/>
      </w:pPr>
      <w:r w:rsidRPr="004A490D">
        <w:t>46.</w:t>
      </w:r>
      <w:r w:rsidRPr="004A490D">
        <w:tab/>
        <w:t xml:space="preserve">Chen YA, Gray BG, Bandiera G, MacKinnon D, Deva DP. Variation in the utilization and positivity rates of CT pulmonary angiography among emergency physicians at a tertiary academic emergency department. </w:t>
      </w:r>
      <w:r w:rsidRPr="004A490D">
        <w:rPr>
          <w:i/>
        </w:rPr>
        <w:t xml:space="preserve">Emerg Radiol. </w:t>
      </w:r>
      <w:r w:rsidRPr="004A490D">
        <w:t>2015;22(3):221-229.</w:t>
      </w:r>
    </w:p>
    <w:p w14:paraId="3A7FDA6A" w14:textId="77777777" w:rsidR="004A490D" w:rsidRPr="004A490D" w:rsidRDefault="004A490D" w:rsidP="004A490D">
      <w:pPr>
        <w:pStyle w:val="EndNoteBibliography"/>
        <w:spacing w:after="0"/>
        <w:ind w:left="720" w:hanging="720"/>
      </w:pPr>
      <w:r w:rsidRPr="004A490D">
        <w:t>47.</w:t>
      </w:r>
      <w:r w:rsidRPr="004A490D">
        <w:tab/>
        <w:t xml:space="preserve">Kuroki M, Nishino M, Takahashi M, et al. Incidence of pulmonary embolism in younger versus older patients using CT. </w:t>
      </w:r>
      <w:r w:rsidRPr="004A490D">
        <w:rPr>
          <w:i/>
        </w:rPr>
        <w:t xml:space="preserve">J Thorac Imaging. </w:t>
      </w:r>
      <w:r w:rsidRPr="004A490D">
        <w:t>2006;21(2):167-171.</w:t>
      </w:r>
    </w:p>
    <w:p w14:paraId="6ABE3BED" w14:textId="77777777" w:rsidR="004A490D" w:rsidRPr="004A490D" w:rsidRDefault="004A490D" w:rsidP="004A490D">
      <w:pPr>
        <w:pStyle w:val="EndNoteBibliography"/>
        <w:ind w:left="720" w:hanging="720"/>
      </w:pPr>
      <w:r w:rsidRPr="004A490D">
        <w:lastRenderedPageBreak/>
        <w:t>48.</w:t>
      </w:r>
      <w:r w:rsidRPr="004A490D">
        <w:tab/>
        <w:t xml:space="preserve">Groth M, Henes FO, Mayer U, Regier M, Adam G, Begemann PG. Age-related incidence of pulmonary embolism and additional pathologic findings detected by computed tomography pulmonary angiography. </w:t>
      </w:r>
      <w:r w:rsidRPr="004A490D">
        <w:rPr>
          <w:i/>
        </w:rPr>
        <w:t xml:space="preserve">Eur J Radiol. </w:t>
      </w:r>
      <w:r w:rsidRPr="004A490D">
        <w:t>2012;81(8):1913-1916.</w:t>
      </w:r>
    </w:p>
    <w:p w14:paraId="671A2320" w14:textId="2DAD41B3" w:rsidR="00A41AAD" w:rsidRPr="00A41AAD" w:rsidRDefault="00A41AAD" w:rsidP="00A41AAD">
      <w:pPr>
        <w:spacing w:line="480" w:lineRule="auto"/>
        <w:jc w:val="both"/>
        <w:rPr>
          <w:b/>
          <w:bCs/>
          <w:sz w:val="24"/>
          <w:szCs w:val="24"/>
        </w:rPr>
      </w:pPr>
      <w:r w:rsidRPr="00A41AAD">
        <w:rPr>
          <w:b/>
          <w:bCs/>
          <w:sz w:val="24"/>
          <w:szCs w:val="24"/>
        </w:rPr>
        <w:fldChar w:fldCharType="end"/>
      </w:r>
    </w:p>
    <w:p w14:paraId="1072EC23" w14:textId="77777777" w:rsidR="00A41AAD" w:rsidRPr="00A41AAD" w:rsidRDefault="00A41AAD" w:rsidP="00A41AAD">
      <w:pPr>
        <w:spacing w:line="480" w:lineRule="auto"/>
        <w:jc w:val="both"/>
        <w:rPr>
          <w:sz w:val="24"/>
          <w:szCs w:val="24"/>
        </w:rPr>
      </w:pPr>
    </w:p>
    <w:p w14:paraId="1A618E4C" w14:textId="77777777" w:rsidR="00A41AAD" w:rsidRPr="00A41AAD" w:rsidRDefault="00A41AAD" w:rsidP="00A41AAD">
      <w:pPr>
        <w:spacing w:line="480" w:lineRule="auto"/>
        <w:jc w:val="both"/>
        <w:rPr>
          <w:b/>
          <w:bCs/>
          <w:sz w:val="24"/>
          <w:szCs w:val="24"/>
        </w:rPr>
      </w:pPr>
    </w:p>
    <w:p w14:paraId="2B9CAA2A" w14:textId="77777777" w:rsidR="00A41AAD" w:rsidRPr="00A41AAD" w:rsidRDefault="00A41AAD" w:rsidP="00A41AAD">
      <w:pPr>
        <w:spacing w:line="480" w:lineRule="auto"/>
        <w:jc w:val="both"/>
        <w:rPr>
          <w:b/>
          <w:sz w:val="24"/>
          <w:szCs w:val="24"/>
        </w:rPr>
      </w:pPr>
    </w:p>
    <w:p w14:paraId="31BEED44" w14:textId="77777777" w:rsidR="00A41AAD" w:rsidRPr="00A41AAD" w:rsidRDefault="00A41AAD" w:rsidP="00A41AAD">
      <w:pPr>
        <w:spacing w:line="480" w:lineRule="auto"/>
        <w:jc w:val="both"/>
        <w:rPr>
          <w:sz w:val="24"/>
          <w:szCs w:val="24"/>
        </w:rPr>
      </w:pPr>
    </w:p>
    <w:p w14:paraId="0D0E356C" w14:textId="77777777" w:rsidR="00C02708" w:rsidRPr="00A41AAD" w:rsidRDefault="00C02708" w:rsidP="00A41AAD">
      <w:pPr>
        <w:spacing w:line="480" w:lineRule="auto"/>
        <w:jc w:val="both"/>
        <w:rPr>
          <w:sz w:val="24"/>
          <w:szCs w:val="24"/>
        </w:rPr>
      </w:pPr>
    </w:p>
    <w:p w14:paraId="32EEA25D" w14:textId="524A2A93" w:rsidR="00B3061C" w:rsidRPr="00A41AAD" w:rsidRDefault="00B3061C" w:rsidP="00A41AAD">
      <w:pPr>
        <w:spacing w:line="480" w:lineRule="auto"/>
        <w:jc w:val="both"/>
        <w:rPr>
          <w:sz w:val="24"/>
          <w:szCs w:val="24"/>
        </w:rPr>
      </w:pPr>
    </w:p>
    <w:sectPr w:rsidR="00B3061C" w:rsidRPr="00A41A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Nagpal, Prashant" w:date="2019-07-18T17:12:00Z" w:initials="NP">
    <w:p w14:paraId="02603707" w14:textId="6082E74B" w:rsidR="0073777C" w:rsidRDefault="0073777C">
      <w:pPr>
        <w:pStyle w:val="CommentText"/>
      </w:pPr>
      <w:r>
        <w:rPr>
          <w:rStyle w:val="CommentReference"/>
        </w:rPr>
        <w:annotationRef/>
      </w:r>
      <w:r>
        <w:t>Did we not have any sex as a default factor – male / female? If not how did we come up with p value?</w:t>
      </w:r>
    </w:p>
  </w:comment>
  <w:comment w:id="25" w:author="Aidan Mullan" w:date="2019-07-19T13:20:00Z" w:initials="AM">
    <w:p w14:paraId="263DF6F0" w14:textId="11811498" w:rsidR="0073777C" w:rsidRDefault="0073777C">
      <w:pPr>
        <w:pStyle w:val="CommentText"/>
      </w:pPr>
      <w:r>
        <w:rPr>
          <w:rStyle w:val="CommentReference"/>
        </w:rPr>
        <w:annotationRef/>
      </w:r>
      <w:r>
        <w:t xml:space="preserve">In the regression model, gender was non-significant so we do not have to report it’s default factor. The p-value given above comes from the raw observed difference in positivity, whereas the regression model first accounts for all other variables and then determines significance. </w:t>
      </w:r>
      <w:bookmarkStart w:id="26" w:name="_GoBack"/>
      <w:bookmarkEnd w:id="2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603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603707" w16cid:durableId="20DB2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gpal, Prashant">
    <w15:presenceInfo w15:providerId="AD" w15:userId="S::pnagpal@uiowa.edu::17e0bc98-60ce-411b-bb5d-86483dd68e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55t09so0wtvkezx5qvtwf0ztrex05pde5e&quot;&gt;PE Library&lt;record-ids&gt;&lt;item&gt;1&lt;/item&gt;&lt;item&gt;2&lt;/item&gt;&lt;item&gt;3&lt;/item&gt;&lt;item&gt;4&lt;/item&gt;&lt;item&gt;5&lt;/item&gt;&lt;item&gt;6&lt;/item&gt;&lt;item&gt;7&lt;/item&gt;&lt;item&gt;8&lt;/item&gt;&lt;item&gt;10&lt;/item&gt;&lt;item&gt;11&lt;/item&gt;&lt;item&gt;14&lt;/item&gt;&lt;item&gt;19&lt;/item&gt;&lt;item&gt;20&lt;/item&gt;&lt;item&gt;21&lt;/item&gt;&lt;item&gt;22&lt;/item&gt;&lt;item&gt;23&lt;/item&gt;&lt;item&gt;24&lt;/item&gt;&lt;/record-ids&gt;&lt;/item&gt;&lt;/Libraries&gt;"/>
  </w:docVars>
  <w:rsids>
    <w:rsidRoot w:val="00805225"/>
    <w:rsid w:val="00016F94"/>
    <w:rsid w:val="0002373E"/>
    <w:rsid w:val="00023768"/>
    <w:rsid w:val="00024EFB"/>
    <w:rsid w:val="00041442"/>
    <w:rsid w:val="00047844"/>
    <w:rsid w:val="00066941"/>
    <w:rsid w:val="00067E58"/>
    <w:rsid w:val="000830FD"/>
    <w:rsid w:val="0009782F"/>
    <w:rsid w:val="000A386B"/>
    <w:rsid w:val="000A4447"/>
    <w:rsid w:val="000A654C"/>
    <w:rsid w:val="000B3044"/>
    <w:rsid w:val="000C29EA"/>
    <w:rsid w:val="000C46EB"/>
    <w:rsid w:val="000C57CB"/>
    <w:rsid w:val="00106FF8"/>
    <w:rsid w:val="00113DA8"/>
    <w:rsid w:val="00130813"/>
    <w:rsid w:val="001354E6"/>
    <w:rsid w:val="0013669E"/>
    <w:rsid w:val="00142201"/>
    <w:rsid w:val="00144B19"/>
    <w:rsid w:val="00160952"/>
    <w:rsid w:val="00174593"/>
    <w:rsid w:val="0017515C"/>
    <w:rsid w:val="00187151"/>
    <w:rsid w:val="00193BE6"/>
    <w:rsid w:val="00196B97"/>
    <w:rsid w:val="001976E2"/>
    <w:rsid w:val="001A2B05"/>
    <w:rsid w:val="001A5507"/>
    <w:rsid w:val="001B040C"/>
    <w:rsid w:val="001D1379"/>
    <w:rsid w:val="001D165C"/>
    <w:rsid w:val="001D3A68"/>
    <w:rsid w:val="001D54A3"/>
    <w:rsid w:val="001E6564"/>
    <w:rsid w:val="001E71FF"/>
    <w:rsid w:val="001F4BDA"/>
    <w:rsid w:val="0020103F"/>
    <w:rsid w:val="00204EAB"/>
    <w:rsid w:val="00216716"/>
    <w:rsid w:val="002208FB"/>
    <w:rsid w:val="00223D5E"/>
    <w:rsid w:val="00224F95"/>
    <w:rsid w:val="00235BA4"/>
    <w:rsid w:val="002443A0"/>
    <w:rsid w:val="00245C64"/>
    <w:rsid w:val="00245D5D"/>
    <w:rsid w:val="002470AB"/>
    <w:rsid w:val="002529B4"/>
    <w:rsid w:val="00261CC5"/>
    <w:rsid w:val="00262211"/>
    <w:rsid w:val="00266590"/>
    <w:rsid w:val="0026665A"/>
    <w:rsid w:val="00272E68"/>
    <w:rsid w:val="00277E5D"/>
    <w:rsid w:val="00283B7A"/>
    <w:rsid w:val="00287F76"/>
    <w:rsid w:val="00295C00"/>
    <w:rsid w:val="0029664C"/>
    <w:rsid w:val="002A3266"/>
    <w:rsid w:val="002A3C03"/>
    <w:rsid w:val="002A5FC1"/>
    <w:rsid w:val="002B0D8C"/>
    <w:rsid w:val="002F64BA"/>
    <w:rsid w:val="003022E7"/>
    <w:rsid w:val="0031534A"/>
    <w:rsid w:val="00316EC2"/>
    <w:rsid w:val="00321570"/>
    <w:rsid w:val="00321FBE"/>
    <w:rsid w:val="003247E0"/>
    <w:rsid w:val="00331523"/>
    <w:rsid w:val="00337AD6"/>
    <w:rsid w:val="0034294C"/>
    <w:rsid w:val="00346CA7"/>
    <w:rsid w:val="00354A52"/>
    <w:rsid w:val="003754C1"/>
    <w:rsid w:val="003809C6"/>
    <w:rsid w:val="003819DC"/>
    <w:rsid w:val="003949F3"/>
    <w:rsid w:val="00394F94"/>
    <w:rsid w:val="00396166"/>
    <w:rsid w:val="003A6E36"/>
    <w:rsid w:val="003B0085"/>
    <w:rsid w:val="003C5DF8"/>
    <w:rsid w:val="003D704A"/>
    <w:rsid w:val="003E3DEE"/>
    <w:rsid w:val="003E71DA"/>
    <w:rsid w:val="003F187D"/>
    <w:rsid w:val="003F1F18"/>
    <w:rsid w:val="003F6199"/>
    <w:rsid w:val="003F77E2"/>
    <w:rsid w:val="00400B72"/>
    <w:rsid w:val="004305CC"/>
    <w:rsid w:val="004415DD"/>
    <w:rsid w:val="00450FCA"/>
    <w:rsid w:val="004608F1"/>
    <w:rsid w:val="004734A0"/>
    <w:rsid w:val="00474088"/>
    <w:rsid w:val="004807D3"/>
    <w:rsid w:val="004A1140"/>
    <w:rsid w:val="004A490D"/>
    <w:rsid w:val="004C381B"/>
    <w:rsid w:val="004C745E"/>
    <w:rsid w:val="004D132B"/>
    <w:rsid w:val="004D23FC"/>
    <w:rsid w:val="004E07C6"/>
    <w:rsid w:val="004E21A1"/>
    <w:rsid w:val="004E4344"/>
    <w:rsid w:val="004E4BFF"/>
    <w:rsid w:val="004E50F2"/>
    <w:rsid w:val="004F44A3"/>
    <w:rsid w:val="00502135"/>
    <w:rsid w:val="00502543"/>
    <w:rsid w:val="00520CB3"/>
    <w:rsid w:val="005318FA"/>
    <w:rsid w:val="005332F3"/>
    <w:rsid w:val="005341D5"/>
    <w:rsid w:val="00536F89"/>
    <w:rsid w:val="00542CAA"/>
    <w:rsid w:val="00544E36"/>
    <w:rsid w:val="005522B9"/>
    <w:rsid w:val="005619EA"/>
    <w:rsid w:val="0056797C"/>
    <w:rsid w:val="005709CB"/>
    <w:rsid w:val="00582053"/>
    <w:rsid w:val="00583303"/>
    <w:rsid w:val="00587705"/>
    <w:rsid w:val="00590308"/>
    <w:rsid w:val="00590BC2"/>
    <w:rsid w:val="00595F99"/>
    <w:rsid w:val="005B07F8"/>
    <w:rsid w:val="005B3DF0"/>
    <w:rsid w:val="005C3B39"/>
    <w:rsid w:val="005D11AC"/>
    <w:rsid w:val="005D4AF4"/>
    <w:rsid w:val="005E1798"/>
    <w:rsid w:val="005E1F4E"/>
    <w:rsid w:val="005E5042"/>
    <w:rsid w:val="005F13D2"/>
    <w:rsid w:val="005F2B57"/>
    <w:rsid w:val="005F3929"/>
    <w:rsid w:val="005F42DE"/>
    <w:rsid w:val="005F43C3"/>
    <w:rsid w:val="005F5A3A"/>
    <w:rsid w:val="00601DE0"/>
    <w:rsid w:val="00602C47"/>
    <w:rsid w:val="00606C2D"/>
    <w:rsid w:val="00611036"/>
    <w:rsid w:val="00613A98"/>
    <w:rsid w:val="00626DC7"/>
    <w:rsid w:val="00641EF2"/>
    <w:rsid w:val="00643B9B"/>
    <w:rsid w:val="00650A01"/>
    <w:rsid w:val="006606C0"/>
    <w:rsid w:val="00667451"/>
    <w:rsid w:val="006718B7"/>
    <w:rsid w:val="0069329B"/>
    <w:rsid w:val="00695D5E"/>
    <w:rsid w:val="00697249"/>
    <w:rsid w:val="006A4291"/>
    <w:rsid w:val="006B5B2F"/>
    <w:rsid w:val="006C3058"/>
    <w:rsid w:val="006E0420"/>
    <w:rsid w:val="006F5D57"/>
    <w:rsid w:val="006F70A3"/>
    <w:rsid w:val="007006A5"/>
    <w:rsid w:val="00700935"/>
    <w:rsid w:val="00707808"/>
    <w:rsid w:val="00717F80"/>
    <w:rsid w:val="007228B9"/>
    <w:rsid w:val="00725BF8"/>
    <w:rsid w:val="00731AA9"/>
    <w:rsid w:val="0073777C"/>
    <w:rsid w:val="00744148"/>
    <w:rsid w:val="00761FCD"/>
    <w:rsid w:val="00771A0E"/>
    <w:rsid w:val="00780016"/>
    <w:rsid w:val="0078174C"/>
    <w:rsid w:val="00784E59"/>
    <w:rsid w:val="00793D3C"/>
    <w:rsid w:val="00795036"/>
    <w:rsid w:val="007C0EDE"/>
    <w:rsid w:val="007D51B0"/>
    <w:rsid w:val="007D5A9B"/>
    <w:rsid w:val="007F2685"/>
    <w:rsid w:val="00805225"/>
    <w:rsid w:val="00817AF2"/>
    <w:rsid w:val="00824EDD"/>
    <w:rsid w:val="008258DB"/>
    <w:rsid w:val="00826A1D"/>
    <w:rsid w:val="0083721A"/>
    <w:rsid w:val="008409C6"/>
    <w:rsid w:val="008754A2"/>
    <w:rsid w:val="00885D89"/>
    <w:rsid w:val="008873E4"/>
    <w:rsid w:val="00895D89"/>
    <w:rsid w:val="008A6601"/>
    <w:rsid w:val="008B2C92"/>
    <w:rsid w:val="008C0E53"/>
    <w:rsid w:val="008C379D"/>
    <w:rsid w:val="008C37B3"/>
    <w:rsid w:val="008C3BFE"/>
    <w:rsid w:val="008C3F08"/>
    <w:rsid w:val="008E0165"/>
    <w:rsid w:val="008E13A6"/>
    <w:rsid w:val="008E28A1"/>
    <w:rsid w:val="008E59D2"/>
    <w:rsid w:val="008F774B"/>
    <w:rsid w:val="00901578"/>
    <w:rsid w:val="00906501"/>
    <w:rsid w:val="00920563"/>
    <w:rsid w:val="00922DD5"/>
    <w:rsid w:val="009272E5"/>
    <w:rsid w:val="009327A7"/>
    <w:rsid w:val="00942AD0"/>
    <w:rsid w:val="009455DE"/>
    <w:rsid w:val="00960273"/>
    <w:rsid w:val="00973481"/>
    <w:rsid w:val="00973837"/>
    <w:rsid w:val="00981F33"/>
    <w:rsid w:val="00986695"/>
    <w:rsid w:val="009D3ABB"/>
    <w:rsid w:val="009E551C"/>
    <w:rsid w:val="009E762C"/>
    <w:rsid w:val="00A11EFC"/>
    <w:rsid w:val="00A16880"/>
    <w:rsid w:val="00A300A1"/>
    <w:rsid w:val="00A33F0C"/>
    <w:rsid w:val="00A34086"/>
    <w:rsid w:val="00A41AAD"/>
    <w:rsid w:val="00A500FD"/>
    <w:rsid w:val="00A57D36"/>
    <w:rsid w:val="00A759E0"/>
    <w:rsid w:val="00A77EB0"/>
    <w:rsid w:val="00A80F69"/>
    <w:rsid w:val="00A81130"/>
    <w:rsid w:val="00A84B47"/>
    <w:rsid w:val="00A945CD"/>
    <w:rsid w:val="00A97ABC"/>
    <w:rsid w:val="00AA064D"/>
    <w:rsid w:val="00AB45D0"/>
    <w:rsid w:val="00AC2CA6"/>
    <w:rsid w:val="00AC443F"/>
    <w:rsid w:val="00AC6351"/>
    <w:rsid w:val="00AC7F16"/>
    <w:rsid w:val="00AD0955"/>
    <w:rsid w:val="00AD6194"/>
    <w:rsid w:val="00B02CB8"/>
    <w:rsid w:val="00B02F1F"/>
    <w:rsid w:val="00B1185E"/>
    <w:rsid w:val="00B11A8D"/>
    <w:rsid w:val="00B138CA"/>
    <w:rsid w:val="00B23445"/>
    <w:rsid w:val="00B25491"/>
    <w:rsid w:val="00B27254"/>
    <w:rsid w:val="00B3061C"/>
    <w:rsid w:val="00B3208E"/>
    <w:rsid w:val="00B37B89"/>
    <w:rsid w:val="00B55459"/>
    <w:rsid w:val="00B60C26"/>
    <w:rsid w:val="00B61791"/>
    <w:rsid w:val="00B62FF3"/>
    <w:rsid w:val="00B668B9"/>
    <w:rsid w:val="00B741C0"/>
    <w:rsid w:val="00B84DBD"/>
    <w:rsid w:val="00B93605"/>
    <w:rsid w:val="00BA28AA"/>
    <w:rsid w:val="00BB03A9"/>
    <w:rsid w:val="00BB4070"/>
    <w:rsid w:val="00BC5DC7"/>
    <w:rsid w:val="00BD0454"/>
    <w:rsid w:val="00BE4615"/>
    <w:rsid w:val="00BF0245"/>
    <w:rsid w:val="00C02708"/>
    <w:rsid w:val="00C2570A"/>
    <w:rsid w:val="00C270A2"/>
    <w:rsid w:val="00C27536"/>
    <w:rsid w:val="00C343AE"/>
    <w:rsid w:val="00C407B6"/>
    <w:rsid w:val="00C43EBD"/>
    <w:rsid w:val="00C43FA6"/>
    <w:rsid w:val="00C47134"/>
    <w:rsid w:val="00C81239"/>
    <w:rsid w:val="00C86ADC"/>
    <w:rsid w:val="00C90E25"/>
    <w:rsid w:val="00C910E7"/>
    <w:rsid w:val="00CA0E67"/>
    <w:rsid w:val="00CA67CD"/>
    <w:rsid w:val="00CC2326"/>
    <w:rsid w:val="00CD33BD"/>
    <w:rsid w:val="00CF30D6"/>
    <w:rsid w:val="00D136B7"/>
    <w:rsid w:val="00D235E7"/>
    <w:rsid w:val="00D40293"/>
    <w:rsid w:val="00D4280D"/>
    <w:rsid w:val="00D47C29"/>
    <w:rsid w:val="00D5339A"/>
    <w:rsid w:val="00D717FE"/>
    <w:rsid w:val="00D7359C"/>
    <w:rsid w:val="00D951FD"/>
    <w:rsid w:val="00DA2FF4"/>
    <w:rsid w:val="00DA30A6"/>
    <w:rsid w:val="00DA37C5"/>
    <w:rsid w:val="00DA4280"/>
    <w:rsid w:val="00DC0CA7"/>
    <w:rsid w:val="00DC3082"/>
    <w:rsid w:val="00DC5B7B"/>
    <w:rsid w:val="00DD3A41"/>
    <w:rsid w:val="00DE00E2"/>
    <w:rsid w:val="00DF33B9"/>
    <w:rsid w:val="00E06A17"/>
    <w:rsid w:val="00E06AD9"/>
    <w:rsid w:val="00E11ED6"/>
    <w:rsid w:val="00E13FAB"/>
    <w:rsid w:val="00E178BB"/>
    <w:rsid w:val="00E27416"/>
    <w:rsid w:val="00E3256C"/>
    <w:rsid w:val="00E37726"/>
    <w:rsid w:val="00E43C83"/>
    <w:rsid w:val="00E673FE"/>
    <w:rsid w:val="00E67DBF"/>
    <w:rsid w:val="00E70E3A"/>
    <w:rsid w:val="00E7313E"/>
    <w:rsid w:val="00E82C87"/>
    <w:rsid w:val="00E8359D"/>
    <w:rsid w:val="00E84DE5"/>
    <w:rsid w:val="00E903BA"/>
    <w:rsid w:val="00E948E3"/>
    <w:rsid w:val="00E95087"/>
    <w:rsid w:val="00EB2FA5"/>
    <w:rsid w:val="00ED1E34"/>
    <w:rsid w:val="00ED4D63"/>
    <w:rsid w:val="00EE488B"/>
    <w:rsid w:val="00EE545E"/>
    <w:rsid w:val="00EF54E2"/>
    <w:rsid w:val="00EF654C"/>
    <w:rsid w:val="00EF66B2"/>
    <w:rsid w:val="00F03784"/>
    <w:rsid w:val="00F424E8"/>
    <w:rsid w:val="00F504CD"/>
    <w:rsid w:val="00F50EEE"/>
    <w:rsid w:val="00F53530"/>
    <w:rsid w:val="00F55B18"/>
    <w:rsid w:val="00F56F6A"/>
    <w:rsid w:val="00F75CAD"/>
    <w:rsid w:val="00F9377C"/>
    <w:rsid w:val="00F97A4C"/>
    <w:rsid w:val="00F97FB4"/>
    <w:rsid w:val="00FA61A0"/>
    <w:rsid w:val="00FB2AD7"/>
    <w:rsid w:val="00FB2DFF"/>
    <w:rsid w:val="00FC2902"/>
    <w:rsid w:val="00FC3817"/>
    <w:rsid w:val="00FC66E2"/>
    <w:rsid w:val="00FD3E54"/>
    <w:rsid w:val="00FD4273"/>
    <w:rsid w:val="11ED3B3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DD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33B9"/>
    <w:rPr>
      <w:sz w:val="16"/>
      <w:szCs w:val="16"/>
    </w:rPr>
  </w:style>
  <w:style w:type="paragraph" w:styleId="CommentText">
    <w:name w:val="annotation text"/>
    <w:basedOn w:val="Normal"/>
    <w:link w:val="CommentTextChar"/>
    <w:uiPriority w:val="99"/>
    <w:semiHidden/>
    <w:unhideWhenUsed/>
    <w:rsid w:val="00DF33B9"/>
    <w:pPr>
      <w:spacing w:line="240" w:lineRule="auto"/>
    </w:pPr>
    <w:rPr>
      <w:sz w:val="20"/>
      <w:szCs w:val="18"/>
    </w:rPr>
  </w:style>
  <w:style w:type="character" w:customStyle="1" w:styleId="CommentTextChar">
    <w:name w:val="Comment Text Char"/>
    <w:basedOn w:val="DefaultParagraphFont"/>
    <w:link w:val="CommentText"/>
    <w:uiPriority w:val="99"/>
    <w:semiHidden/>
    <w:rsid w:val="00DF33B9"/>
    <w:rPr>
      <w:sz w:val="20"/>
      <w:szCs w:val="18"/>
    </w:rPr>
  </w:style>
  <w:style w:type="paragraph" w:styleId="CommentSubject">
    <w:name w:val="annotation subject"/>
    <w:basedOn w:val="CommentText"/>
    <w:next w:val="CommentText"/>
    <w:link w:val="CommentSubjectChar"/>
    <w:uiPriority w:val="99"/>
    <w:semiHidden/>
    <w:unhideWhenUsed/>
    <w:rsid w:val="00DF33B9"/>
    <w:rPr>
      <w:b/>
      <w:bCs/>
    </w:rPr>
  </w:style>
  <w:style w:type="character" w:customStyle="1" w:styleId="CommentSubjectChar">
    <w:name w:val="Comment Subject Char"/>
    <w:basedOn w:val="CommentTextChar"/>
    <w:link w:val="CommentSubject"/>
    <w:uiPriority w:val="99"/>
    <w:semiHidden/>
    <w:rsid w:val="00DF33B9"/>
    <w:rPr>
      <w:b/>
      <w:bCs/>
      <w:sz w:val="20"/>
      <w:szCs w:val="18"/>
    </w:rPr>
  </w:style>
  <w:style w:type="paragraph" w:styleId="BalloonText">
    <w:name w:val="Balloon Text"/>
    <w:basedOn w:val="Normal"/>
    <w:link w:val="BalloonTextChar"/>
    <w:uiPriority w:val="99"/>
    <w:semiHidden/>
    <w:unhideWhenUsed/>
    <w:rsid w:val="00DF33B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F33B9"/>
    <w:rPr>
      <w:rFonts w:ascii="Segoe UI" w:hAnsi="Segoe UI" w:cs="Mangal"/>
      <w:sz w:val="18"/>
      <w:szCs w:val="16"/>
    </w:rPr>
  </w:style>
  <w:style w:type="table" w:styleId="TableGrid">
    <w:name w:val="Table Grid"/>
    <w:basedOn w:val="TableNormal"/>
    <w:uiPriority w:val="39"/>
    <w:rsid w:val="00EE4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A41AA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41AAD"/>
    <w:rPr>
      <w:rFonts w:ascii="Calibri" w:hAnsi="Calibri" w:cs="Calibri"/>
      <w:noProof/>
    </w:rPr>
  </w:style>
  <w:style w:type="paragraph" w:customStyle="1" w:styleId="EndNoteBibliographyTitle">
    <w:name w:val="EndNote Bibliography Title"/>
    <w:basedOn w:val="Normal"/>
    <w:link w:val="EndNoteBibliographyTitleChar"/>
    <w:rsid w:val="0009782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9782F"/>
    <w:rPr>
      <w:rFonts w:ascii="Calibri" w:hAnsi="Calibri" w:cs="Calibri"/>
      <w:noProof/>
    </w:rPr>
  </w:style>
  <w:style w:type="paragraph" w:styleId="HTMLPreformatted">
    <w:name w:val="HTML Preformatted"/>
    <w:basedOn w:val="Normal"/>
    <w:link w:val="HTMLPreformattedChar"/>
    <w:uiPriority w:val="99"/>
    <w:semiHidden/>
    <w:unhideWhenUsed/>
    <w:rsid w:val="003F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3F1F18"/>
    <w:rPr>
      <w:rFonts w:ascii="Courier" w:hAnsi="Courier" w:cs="Courier"/>
      <w:sz w:val="20"/>
      <w:lang w:bidi="ar-SA"/>
    </w:rPr>
  </w:style>
  <w:style w:type="character" w:styleId="Hyperlink">
    <w:name w:val="Hyperlink"/>
    <w:basedOn w:val="DefaultParagraphFont"/>
    <w:uiPriority w:val="99"/>
    <w:semiHidden/>
    <w:unhideWhenUsed/>
    <w:rsid w:val="003F1F18"/>
    <w:rPr>
      <w:color w:val="0000FF"/>
      <w:u w:val="single"/>
    </w:rPr>
  </w:style>
  <w:style w:type="paragraph" w:styleId="Revision">
    <w:name w:val="Revision"/>
    <w:hidden/>
    <w:uiPriority w:val="99"/>
    <w:semiHidden/>
    <w:rsid w:val="005522B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33B9"/>
    <w:rPr>
      <w:sz w:val="16"/>
      <w:szCs w:val="16"/>
    </w:rPr>
  </w:style>
  <w:style w:type="paragraph" w:styleId="CommentText">
    <w:name w:val="annotation text"/>
    <w:basedOn w:val="Normal"/>
    <w:link w:val="CommentTextChar"/>
    <w:uiPriority w:val="99"/>
    <w:semiHidden/>
    <w:unhideWhenUsed/>
    <w:rsid w:val="00DF33B9"/>
    <w:pPr>
      <w:spacing w:line="240" w:lineRule="auto"/>
    </w:pPr>
    <w:rPr>
      <w:sz w:val="20"/>
      <w:szCs w:val="18"/>
    </w:rPr>
  </w:style>
  <w:style w:type="character" w:customStyle="1" w:styleId="CommentTextChar">
    <w:name w:val="Comment Text Char"/>
    <w:basedOn w:val="DefaultParagraphFont"/>
    <w:link w:val="CommentText"/>
    <w:uiPriority w:val="99"/>
    <w:semiHidden/>
    <w:rsid w:val="00DF33B9"/>
    <w:rPr>
      <w:sz w:val="20"/>
      <w:szCs w:val="18"/>
    </w:rPr>
  </w:style>
  <w:style w:type="paragraph" w:styleId="CommentSubject">
    <w:name w:val="annotation subject"/>
    <w:basedOn w:val="CommentText"/>
    <w:next w:val="CommentText"/>
    <w:link w:val="CommentSubjectChar"/>
    <w:uiPriority w:val="99"/>
    <w:semiHidden/>
    <w:unhideWhenUsed/>
    <w:rsid w:val="00DF33B9"/>
    <w:rPr>
      <w:b/>
      <w:bCs/>
    </w:rPr>
  </w:style>
  <w:style w:type="character" w:customStyle="1" w:styleId="CommentSubjectChar">
    <w:name w:val="Comment Subject Char"/>
    <w:basedOn w:val="CommentTextChar"/>
    <w:link w:val="CommentSubject"/>
    <w:uiPriority w:val="99"/>
    <w:semiHidden/>
    <w:rsid w:val="00DF33B9"/>
    <w:rPr>
      <w:b/>
      <w:bCs/>
      <w:sz w:val="20"/>
      <w:szCs w:val="18"/>
    </w:rPr>
  </w:style>
  <w:style w:type="paragraph" w:styleId="BalloonText">
    <w:name w:val="Balloon Text"/>
    <w:basedOn w:val="Normal"/>
    <w:link w:val="BalloonTextChar"/>
    <w:uiPriority w:val="99"/>
    <w:semiHidden/>
    <w:unhideWhenUsed/>
    <w:rsid w:val="00DF33B9"/>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F33B9"/>
    <w:rPr>
      <w:rFonts w:ascii="Segoe UI" w:hAnsi="Segoe UI" w:cs="Mangal"/>
      <w:sz w:val="18"/>
      <w:szCs w:val="16"/>
    </w:rPr>
  </w:style>
  <w:style w:type="table" w:styleId="TableGrid">
    <w:name w:val="Table Grid"/>
    <w:basedOn w:val="TableNormal"/>
    <w:uiPriority w:val="39"/>
    <w:rsid w:val="00EE4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
    <w:name w:val="EndNote Bibliography"/>
    <w:basedOn w:val="Normal"/>
    <w:link w:val="EndNoteBibliographyChar"/>
    <w:rsid w:val="00A41AA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41AAD"/>
    <w:rPr>
      <w:rFonts w:ascii="Calibri" w:hAnsi="Calibri" w:cs="Calibri"/>
      <w:noProof/>
    </w:rPr>
  </w:style>
  <w:style w:type="paragraph" w:customStyle="1" w:styleId="EndNoteBibliographyTitle">
    <w:name w:val="EndNote Bibliography Title"/>
    <w:basedOn w:val="Normal"/>
    <w:link w:val="EndNoteBibliographyTitleChar"/>
    <w:rsid w:val="0009782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9782F"/>
    <w:rPr>
      <w:rFonts w:ascii="Calibri" w:hAnsi="Calibri" w:cs="Calibri"/>
      <w:noProof/>
    </w:rPr>
  </w:style>
  <w:style w:type="paragraph" w:styleId="HTMLPreformatted">
    <w:name w:val="HTML Preformatted"/>
    <w:basedOn w:val="Normal"/>
    <w:link w:val="HTMLPreformattedChar"/>
    <w:uiPriority w:val="99"/>
    <w:semiHidden/>
    <w:unhideWhenUsed/>
    <w:rsid w:val="003F1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3F1F18"/>
    <w:rPr>
      <w:rFonts w:ascii="Courier" w:hAnsi="Courier" w:cs="Courier"/>
      <w:sz w:val="20"/>
      <w:lang w:bidi="ar-SA"/>
    </w:rPr>
  </w:style>
  <w:style w:type="character" w:styleId="Hyperlink">
    <w:name w:val="Hyperlink"/>
    <w:basedOn w:val="DefaultParagraphFont"/>
    <w:uiPriority w:val="99"/>
    <w:semiHidden/>
    <w:unhideWhenUsed/>
    <w:rsid w:val="003F1F18"/>
    <w:rPr>
      <w:color w:val="0000FF"/>
      <w:u w:val="single"/>
    </w:rPr>
  </w:style>
  <w:style w:type="paragraph" w:styleId="Revision">
    <w:name w:val="Revision"/>
    <w:hidden/>
    <w:uiPriority w:val="99"/>
    <w:semiHidden/>
    <w:rsid w:val="005522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4688">
      <w:bodyDiv w:val="1"/>
      <w:marLeft w:val="0"/>
      <w:marRight w:val="0"/>
      <w:marTop w:val="0"/>
      <w:marBottom w:val="0"/>
      <w:divBdr>
        <w:top w:val="none" w:sz="0" w:space="0" w:color="auto"/>
        <w:left w:val="none" w:sz="0" w:space="0" w:color="auto"/>
        <w:bottom w:val="none" w:sz="0" w:space="0" w:color="auto"/>
        <w:right w:val="none" w:sz="0" w:space="0" w:color="auto"/>
      </w:divBdr>
    </w:div>
    <w:div w:id="1657801889">
      <w:bodyDiv w:val="1"/>
      <w:marLeft w:val="0"/>
      <w:marRight w:val="0"/>
      <w:marTop w:val="0"/>
      <w:marBottom w:val="0"/>
      <w:divBdr>
        <w:top w:val="none" w:sz="0" w:space="0" w:color="auto"/>
        <w:left w:val="none" w:sz="0" w:space="0" w:color="auto"/>
        <w:bottom w:val="none" w:sz="0" w:space="0" w:color="auto"/>
        <w:right w:val="none" w:sz="0" w:space="0" w:color="auto"/>
      </w:divBdr>
    </w:div>
    <w:div w:id="1729496768">
      <w:bodyDiv w:val="1"/>
      <w:marLeft w:val="0"/>
      <w:marRight w:val="0"/>
      <w:marTop w:val="0"/>
      <w:marBottom w:val="0"/>
      <w:divBdr>
        <w:top w:val="none" w:sz="0" w:space="0" w:color="auto"/>
        <w:left w:val="none" w:sz="0" w:space="0" w:color="auto"/>
        <w:bottom w:val="none" w:sz="0" w:space="0" w:color="auto"/>
        <w:right w:val="none" w:sz="0" w:space="0" w:color="auto"/>
      </w:divBdr>
    </w:div>
    <w:div w:id="19315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7908</Words>
  <Characters>45081</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52884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 Priya sharma</dc:creator>
  <cp:lastModifiedBy>Aidan Mullan</cp:lastModifiedBy>
  <cp:revision>2</cp:revision>
  <dcterms:created xsi:type="dcterms:W3CDTF">2019-07-19T18:33:00Z</dcterms:created>
  <dcterms:modified xsi:type="dcterms:W3CDTF">2019-07-19T18:33:00Z</dcterms:modified>
</cp:coreProperties>
</file>